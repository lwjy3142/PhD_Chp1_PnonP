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5CA28" w14:textId="0A13E8CE" w:rsidR="000A62B5" w:rsidRPr="00CE3B13" w:rsidRDefault="000A62B5" w:rsidP="000A62B5"/>
    <w:p w14:paraId="68AF8E48" w14:textId="640447A4" w:rsidR="000A62B5" w:rsidRPr="00643E37" w:rsidRDefault="000A62B5" w:rsidP="00643E37">
      <w:pPr>
        <w:pStyle w:val="Title"/>
      </w:pPr>
      <w:bookmarkStart w:id="0" w:name="OLE_LINK1"/>
      <w:r w:rsidRPr="00643E37">
        <w:t xml:space="preserve">Isolating transdiagnostic effects reveals </w:t>
      </w:r>
      <w:r w:rsidR="00282104" w:rsidRPr="00643E37">
        <w:t>specific genetic profiles</w:t>
      </w:r>
      <w:r w:rsidRPr="00643E37">
        <w:t xml:space="preserve"> in psychiatric disorders.</w:t>
      </w:r>
    </w:p>
    <w:bookmarkEnd w:id="0"/>
    <w:p w14:paraId="1CCB978C" w14:textId="77777777" w:rsidR="005B33FF" w:rsidRPr="0097423F" w:rsidRDefault="005B33FF" w:rsidP="00F41308">
      <w:pPr>
        <w:pStyle w:val="Title"/>
        <w:rPr>
          <w:rFonts w:cstheme="minorHAnsi"/>
        </w:rPr>
      </w:pPr>
    </w:p>
    <w:p w14:paraId="7B77F0D9" w14:textId="404FE7D6" w:rsidR="005B33FF" w:rsidRPr="0097423F" w:rsidRDefault="005B33FF" w:rsidP="00643E37">
      <w:pPr>
        <w:rPr>
          <w:rFonts w:eastAsiaTheme="minorEastAsia"/>
          <w:sz w:val="18"/>
          <w:szCs w:val="18"/>
        </w:rPr>
      </w:pPr>
      <w:r w:rsidRPr="0097423F">
        <w:rPr>
          <w:rStyle w:val="normaltextrun"/>
          <w:rFonts w:cstheme="minorHAnsi"/>
          <w:sz w:val="22"/>
          <w:szCs w:val="22"/>
          <w:lang w:val="en"/>
        </w:rPr>
        <w:t>Engin Keser</w:t>
      </w:r>
      <w:r w:rsidRPr="0097423F">
        <w:rPr>
          <w:rStyle w:val="normaltextrun"/>
          <w:rFonts w:cstheme="minorHAnsi"/>
          <w:sz w:val="17"/>
          <w:szCs w:val="17"/>
          <w:vertAlign w:val="superscript"/>
          <w:lang w:val="en"/>
        </w:rPr>
        <w:t>1,5</w:t>
      </w:r>
      <w:r w:rsidRPr="0097423F">
        <w:rPr>
          <w:rStyle w:val="normaltextrun"/>
          <w:rFonts w:cstheme="minorHAnsi"/>
          <w:sz w:val="22"/>
          <w:szCs w:val="22"/>
          <w:lang w:val="en"/>
        </w:rPr>
        <w:t>, Wangjingyi Liao</w:t>
      </w:r>
      <w:r w:rsidRPr="0097423F">
        <w:rPr>
          <w:rStyle w:val="normaltextrun"/>
          <w:rFonts w:cstheme="minorHAnsi"/>
          <w:sz w:val="17"/>
          <w:szCs w:val="17"/>
          <w:vertAlign w:val="superscript"/>
          <w:lang w:val="en"/>
        </w:rPr>
        <w:t>2,5</w:t>
      </w:r>
      <w:r w:rsidRPr="0097423F">
        <w:rPr>
          <w:rStyle w:val="normaltextrun"/>
          <w:rFonts w:cstheme="minorHAnsi"/>
          <w:sz w:val="22"/>
          <w:szCs w:val="22"/>
          <w:lang w:val="en"/>
        </w:rPr>
        <w:t>, Andrea G. Allegrini</w:t>
      </w:r>
      <w:r w:rsidRPr="0097423F">
        <w:rPr>
          <w:rStyle w:val="normaltextrun"/>
          <w:rFonts w:cstheme="minorHAnsi"/>
          <w:sz w:val="17"/>
          <w:szCs w:val="17"/>
          <w:vertAlign w:val="superscript"/>
          <w:lang w:val="en"/>
        </w:rPr>
        <w:t>3</w:t>
      </w:r>
      <w:r w:rsidRPr="0097423F">
        <w:rPr>
          <w:rStyle w:val="normaltextrun"/>
          <w:rFonts w:cstheme="minorHAnsi"/>
          <w:sz w:val="22"/>
          <w:szCs w:val="22"/>
          <w:lang w:val="en"/>
        </w:rPr>
        <w:t>, Kaili Rimfeld</w:t>
      </w:r>
      <w:r w:rsidRPr="0097423F">
        <w:rPr>
          <w:rStyle w:val="normaltextrun"/>
          <w:rFonts w:cstheme="minorHAnsi"/>
          <w:sz w:val="17"/>
          <w:szCs w:val="17"/>
          <w:vertAlign w:val="superscript"/>
          <w:lang w:val="en"/>
        </w:rPr>
        <w:t>1,4</w:t>
      </w:r>
      <w:r w:rsidRPr="0097423F">
        <w:rPr>
          <w:rStyle w:val="normaltextrun"/>
          <w:rFonts w:cstheme="minorHAnsi"/>
          <w:sz w:val="22"/>
          <w:szCs w:val="22"/>
          <w:lang w:val="en"/>
        </w:rPr>
        <w:t xml:space="preserve">, </w:t>
      </w:r>
      <w:r w:rsidR="00EE78D8">
        <w:rPr>
          <w:rStyle w:val="normaltextrun"/>
          <w:rFonts w:cstheme="minorHAnsi"/>
          <w:sz w:val="22"/>
          <w:szCs w:val="22"/>
          <w:lang w:val="en"/>
        </w:rPr>
        <w:t>Thalia C. Eley</w:t>
      </w:r>
      <w:r w:rsidR="00EE78D8" w:rsidRPr="0097423F">
        <w:rPr>
          <w:rStyle w:val="normaltextrun"/>
          <w:rFonts w:cstheme="minorHAnsi"/>
          <w:sz w:val="17"/>
          <w:szCs w:val="17"/>
          <w:vertAlign w:val="superscript"/>
          <w:lang w:val="en"/>
        </w:rPr>
        <w:t>1</w:t>
      </w:r>
      <w:r w:rsidR="00EE78D8">
        <w:rPr>
          <w:rStyle w:val="normaltextrun"/>
          <w:rFonts w:cstheme="minorHAnsi"/>
          <w:sz w:val="22"/>
          <w:szCs w:val="22"/>
          <w:lang w:val="en"/>
        </w:rPr>
        <w:t xml:space="preserve">, </w:t>
      </w:r>
      <w:r w:rsidRPr="0097423F">
        <w:rPr>
          <w:rStyle w:val="normaltextrun"/>
          <w:rFonts w:cstheme="minorHAnsi"/>
          <w:sz w:val="22"/>
          <w:szCs w:val="22"/>
          <w:lang w:val="en"/>
        </w:rPr>
        <w:t>Robert Plomin</w:t>
      </w:r>
      <w:r w:rsidRPr="0097423F">
        <w:rPr>
          <w:rStyle w:val="normaltextrun"/>
          <w:rFonts w:cstheme="minorHAnsi"/>
          <w:sz w:val="17"/>
          <w:szCs w:val="17"/>
          <w:vertAlign w:val="superscript"/>
          <w:lang w:val="en"/>
        </w:rPr>
        <w:t>1,6</w:t>
      </w:r>
      <w:r w:rsidRPr="0097423F">
        <w:rPr>
          <w:rStyle w:val="normaltextrun"/>
          <w:rFonts w:cstheme="minorHAnsi"/>
          <w:sz w:val="22"/>
          <w:szCs w:val="22"/>
          <w:lang w:val="en"/>
        </w:rPr>
        <w:t xml:space="preserve"> and Margherita Malanchini</w:t>
      </w:r>
      <w:r w:rsidRPr="0097423F">
        <w:rPr>
          <w:rStyle w:val="normaltextrun"/>
          <w:rFonts w:cstheme="minorHAnsi"/>
          <w:sz w:val="17"/>
          <w:szCs w:val="17"/>
          <w:vertAlign w:val="superscript"/>
          <w:lang w:val="en"/>
        </w:rPr>
        <w:t>1,2,6</w:t>
      </w:r>
      <w:r w:rsidRPr="0097423F">
        <w:rPr>
          <w:rStyle w:val="eop"/>
          <w:rFonts w:cstheme="minorHAnsi"/>
          <w:sz w:val="17"/>
          <w:szCs w:val="17"/>
        </w:rPr>
        <w:t> </w:t>
      </w:r>
    </w:p>
    <w:p w14:paraId="435FAB4B" w14:textId="77777777" w:rsidR="005B33FF" w:rsidRPr="0097423F" w:rsidRDefault="005B33FF" w:rsidP="00643E37">
      <w:pPr>
        <w:rPr>
          <w:rFonts w:eastAsiaTheme="minorEastAsia"/>
          <w:sz w:val="18"/>
          <w:szCs w:val="18"/>
        </w:rPr>
      </w:pPr>
      <w:r w:rsidRPr="0097423F">
        <w:rPr>
          <w:rStyle w:val="normaltextrun"/>
          <w:rFonts w:eastAsiaTheme="minorEastAsia" w:cstheme="minorHAnsi"/>
          <w:sz w:val="22"/>
          <w:szCs w:val="22"/>
          <w:lang w:val="en"/>
        </w:rPr>
        <w:t> </w:t>
      </w:r>
      <w:r w:rsidRPr="0097423F">
        <w:rPr>
          <w:rStyle w:val="eop"/>
          <w:rFonts w:eastAsiaTheme="minorEastAsia" w:cstheme="minorHAnsi"/>
          <w:sz w:val="22"/>
          <w:szCs w:val="22"/>
        </w:rPr>
        <w:t> </w:t>
      </w:r>
    </w:p>
    <w:p w14:paraId="483B3CD4" w14:textId="77777777" w:rsidR="005B33FF" w:rsidRPr="0097423F" w:rsidRDefault="005B33FF" w:rsidP="00643E37">
      <w:pPr>
        <w:rPr>
          <w:rFonts w:eastAsiaTheme="minorEastAsia"/>
          <w:sz w:val="18"/>
          <w:szCs w:val="18"/>
        </w:rPr>
      </w:pPr>
      <w:r w:rsidRPr="0097423F">
        <w:rPr>
          <w:rStyle w:val="normaltextrun"/>
          <w:rFonts w:eastAsiaTheme="minorEastAsia" w:cstheme="minorHAnsi"/>
          <w:sz w:val="17"/>
          <w:szCs w:val="17"/>
          <w:vertAlign w:val="superscript"/>
          <w:lang w:val="en"/>
        </w:rPr>
        <w:t xml:space="preserve">1 </w:t>
      </w:r>
      <w:r w:rsidRPr="0097423F">
        <w:rPr>
          <w:rStyle w:val="normaltextrun"/>
          <w:rFonts w:eastAsiaTheme="minorEastAsia" w:cstheme="minorHAnsi"/>
          <w:sz w:val="22"/>
          <w:szCs w:val="22"/>
          <w:lang w:val="en"/>
        </w:rPr>
        <w:t>Social, Genetic and Developmental Psychiatry Centre, King's College London</w:t>
      </w:r>
      <w:r w:rsidRPr="0097423F">
        <w:rPr>
          <w:rStyle w:val="eop"/>
          <w:rFonts w:eastAsiaTheme="minorEastAsia" w:cstheme="minorHAnsi"/>
          <w:sz w:val="22"/>
          <w:szCs w:val="22"/>
        </w:rPr>
        <w:t> </w:t>
      </w:r>
    </w:p>
    <w:p w14:paraId="23997007" w14:textId="77777777" w:rsidR="005B33FF" w:rsidRPr="0097423F" w:rsidRDefault="005B33FF" w:rsidP="00643E37">
      <w:pPr>
        <w:rPr>
          <w:rFonts w:eastAsiaTheme="minorEastAsia"/>
          <w:sz w:val="18"/>
          <w:szCs w:val="18"/>
        </w:rPr>
      </w:pPr>
      <w:r w:rsidRPr="0097423F">
        <w:rPr>
          <w:rStyle w:val="normaltextrun"/>
          <w:rFonts w:eastAsiaTheme="minorEastAsia" w:cstheme="minorHAnsi"/>
          <w:sz w:val="17"/>
          <w:szCs w:val="17"/>
          <w:vertAlign w:val="superscript"/>
          <w:lang w:val="en"/>
        </w:rPr>
        <w:t xml:space="preserve">2 </w:t>
      </w:r>
      <w:r w:rsidRPr="0097423F">
        <w:rPr>
          <w:rStyle w:val="normaltextrun"/>
          <w:rFonts w:eastAsiaTheme="minorEastAsia" w:cstheme="minorHAnsi"/>
          <w:sz w:val="22"/>
          <w:szCs w:val="22"/>
          <w:lang w:val="en"/>
        </w:rPr>
        <w:t xml:space="preserve">School of Biological and </w:t>
      </w:r>
      <w:proofErr w:type="spellStart"/>
      <w:r w:rsidRPr="0097423F">
        <w:rPr>
          <w:rStyle w:val="normaltextrun"/>
          <w:rFonts w:eastAsiaTheme="minorEastAsia" w:cstheme="minorHAnsi"/>
          <w:sz w:val="22"/>
          <w:szCs w:val="22"/>
          <w:lang w:val="en"/>
        </w:rPr>
        <w:t>Behavioural</w:t>
      </w:r>
      <w:proofErr w:type="spellEnd"/>
      <w:r w:rsidRPr="0097423F">
        <w:rPr>
          <w:rStyle w:val="normaltextrun"/>
          <w:rFonts w:eastAsiaTheme="minorEastAsia" w:cstheme="minorHAnsi"/>
          <w:sz w:val="22"/>
          <w:szCs w:val="22"/>
          <w:lang w:val="en"/>
        </w:rPr>
        <w:t xml:space="preserve"> Sciences, Queen Mary University of London</w:t>
      </w:r>
      <w:r w:rsidRPr="0097423F">
        <w:rPr>
          <w:rStyle w:val="eop"/>
          <w:rFonts w:eastAsiaTheme="minorEastAsia" w:cstheme="minorHAnsi"/>
          <w:sz w:val="22"/>
          <w:szCs w:val="22"/>
        </w:rPr>
        <w:t> </w:t>
      </w:r>
    </w:p>
    <w:p w14:paraId="506B7C4E" w14:textId="77777777" w:rsidR="005B33FF" w:rsidRPr="0097423F" w:rsidRDefault="005B33FF" w:rsidP="00643E37">
      <w:pPr>
        <w:rPr>
          <w:rFonts w:eastAsiaTheme="minorEastAsia"/>
          <w:sz w:val="18"/>
          <w:szCs w:val="18"/>
        </w:rPr>
      </w:pPr>
      <w:r w:rsidRPr="0097423F">
        <w:rPr>
          <w:rStyle w:val="normaltextrun"/>
          <w:rFonts w:eastAsiaTheme="minorEastAsia" w:cstheme="minorHAnsi"/>
          <w:sz w:val="17"/>
          <w:szCs w:val="17"/>
          <w:vertAlign w:val="superscript"/>
          <w:lang w:val="en"/>
        </w:rPr>
        <w:t xml:space="preserve">3 </w:t>
      </w:r>
      <w:r w:rsidRPr="0097423F">
        <w:rPr>
          <w:rStyle w:val="normaltextrun"/>
          <w:rFonts w:eastAsiaTheme="minorEastAsia" w:cstheme="minorHAnsi"/>
          <w:sz w:val="22"/>
          <w:szCs w:val="22"/>
          <w:lang w:val="en"/>
        </w:rPr>
        <w:t>Department of Psychology and Language Science, University College London</w:t>
      </w:r>
      <w:r w:rsidRPr="0097423F">
        <w:rPr>
          <w:rStyle w:val="eop"/>
          <w:rFonts w:eastAsiaTheme="minorEastAsia" w:cstheme="minorHAnsi"/>
          <w:sz w:val="22"/>
          <w:szCs w:val="22"/>
        </w:rPr>
        <w:t> </w:t>
      </w:r>
    </w:p>
    <w:p w14:paraId="468CAC47" w14:textId="77777777" w:rsidR="005B33FF" w:rsidRPr="0097423F" w:rsidRDefault="005B33FF" w:rsidP="00643E37">
      <w:pPr>
        <w:rPr>
          <w:rFonts w:eastAsiaTheme="minorEastAsia"/>
          <w:sz w:val="18"/>
          <w:szCs w:val="18"/>
        </w:rPr>
      </w:pPr>
      <w:r w:rsidRPr="0097423F">
        <w:rPr>
          <w:rStyle w:val="normaltextrun"/>
          <w:rFonts w:eastAsiaTheme="minorEastAsia" w:cstheme="minorHAnsi"/>
          <w:sz w:val="17"/>
          <w:szCs w:val="17"/>
          <w:vertAlign w:val="superscript"/>
          <w:lang w:val="en"/>
        </w:rPr>
        <w:t>4</w:t>
      </w:r>
      <w:r w:rsidRPr="0097423F">
        <w:rPr>
          <w:rStyle w:val="normaltextrun"/>
          <w:rFonts w:eastAsiaTheme="minorEastAsia" w:cstheme="minorHAnsi"/>
          <w:sz w:val="22"/>
          <w:szCs w:val="22"/>
          <w:lang w:val="en"/>
        </w:rPr>
        <w:t xml:space="preserve"> Department of Psychology, Royal Holloway University of London</w:t>
      </w:r>
      <w:r w:rsidRPr="0097423F">
        <w:rPr>
          <w:rStyle w:val="eop"/>
          <w:rFonts w:eastAsiaTheme="minorEastAsia" w:cstheme="minorHAnsi"/>
          <w:sz w:val="22"/>
          <w:szCs w:val="22"/>
        </w:rPr>
        <w:t> </w:t>
      </w:r>
    </w:p>
    <w:p w14:paraId="1DBA07DF" w14:textId="36A125E7" w:rsidR="005B33FF" w:rsidRPr="0097423F" w:rsidRDefault="005B33FF" w:rsidP="00643E37">
      <w:pPr>
        <w:rPr>
          <w:rFonts w:eastAsiaTheme="minorEastAsia"/>
          <w:sz w:val="18"/>
          <w:szCs w:val="18"/>
        </w:rPr>
      </w:pPr>
      <w:r w:rsidRPr="0097423F">
        <w:rPr>
          <w:rStyle w:val="normaltextrun"/>
          <w:rFonts w:eastAsiaTheme="minorEastAsia" w:cstheme="minorHAnsi"/>
          <w:sz w:val="17"/>
          <w:szCs w:val="17"/>
          <w:vertAlign w:val="superscript"/>
          <w:lang w:val="en"/>
        </w:rPr>
        <w:t>5</w:t>
      </w:r>
      <w:r w:rsidR="00DF6234">
        <w:rPr>
          <w:rStyle w:val="normaltextrun"/>
          <w:rFonts w:eastAsiaTheme="minorEastAsia" w:cstheme="minorHAnsi"/>
          <w:sz w:val="17"/>
          <w:szCs w:val="17"/>
          <w:vertAlign w:val="superscript"/>
          <w:lang w:val="en"/>
        </w:rPr>
        <w:t xml:space="preserve"> </w:t>
      </w:r>
      <w:r w:rsidRPr="0097423F">
        <w:rPr>
          <w:rStyle w:val="normaltextrun"/>
          <w:rFonts w:eastAsiaTheme="minorEastAsia" w:cstheme="minorHAnsi"/>
          <w:sz w:val="22"/>
          <w:szCs w:val="22"/>
          <w:lang w:val="en"/>
        </w:rPr>
        <w:t>These authors contributed equally</w:t>
      </w:r>
      <w:r w:rsidRPr="0097423F">
        <w:rPr>
          <w:rStyle w:val="eop"/>
          <w:rFonts w:eastAsiaTheme="minorEastAsia" w:cstheme="minorHAnsi"/>
          <w:sz w:val="22"/>
          <w:szCs w:val="22"/>
        </w:rPr>
        <w:t> </w:t>
      </w:r>
    </w:p>
    <w:p w14:paraId="04CCB4F5" w14:textId="77777777" w:rsidR="005B33FF" w:rsidRDefault="005B33FF" w:rsidP="00643E37">
      <w:pPr>
        <w:rPr>
          <w:rStyle w:val="eop"/>
          <w:rFonts w:eastAsiaTheme="minorEastAsia" w:cstheme="minorHAnsi"/>
          <w:sz w:val="22"/>
          <w:szCs w:val="22"/>
        </w:rPr>
      </w:pPr>
      <w:r w:rsidRPr="0097423F">
        <w:rPr>
          <w:rStyle w:val="normaltextrun"/>
          <w:rFonts w:eastAsiaTheme="minorEastAsia" w:cstheme="minorHAnsi"/>
          <w:sz w:val="17"/>
          <w:szCs w:val="17"/>
          <w:vertAlign w:val="superscript"/>
          <w:lang w:val="en"/>
        </w:rPr>
        <w:t xml:space="preserve">6 </w:t>
      </w:r>
      <w:r w:rsidRPr="0097423F">
        <w:rPr>
          <w:rStyle w:val="normaltextrun"/>
          <w:rFonts w:eastAsiaTheme="minorEastAsia" w:cstheme="minorHAnsi"/>
          <w:sz w:val="22"/>
          <w:szCs w:val="22"/>
          <w:lang w:val="en"/>
        </w:rPr>
        <w:t>These authors jointly supervised the work</w:t>
      </w:r>
      <w:r w:rsidRPr="0097423F">
        <w:rPr>
          <w:rStyle w:val="eop"/>
          <w:rFonts w:eastAsiaTheme="minorEastAsia" w:cstheme="minorHAnsi"/>
          <w:sz w:val="22"/>
          <w:szCs w:val="22"/>
        </w:rPr>
        <w:t> </w:t>
      </w:r>
    </w:p>
    <w:p w14:paraId="355EDCC9" w14:textId="77777777" w:rsidR="006228FB" w:rsidRDefault="006228FB" w:rsidP="00643E37">
      <w:pPr>
        <w:rPr>
          <w:rStyle w:val="eop"/>
          <w:rFonts w:eastAsiaTheme="minorEastAsia" w:cstheme="minorHAnsi"/>
          <w:sz w:val="22"/>
          <w:szCs w:val="22"/>
        </w:rPr>
      </w:pPr>
    </w:p>
    <w:p w14:paraId="6BAC3E2E" w14:textId="7D0042B1" w:rsidR="006228FB" w:rsidRDefault="006228FB" w:rsidP="00643E37">
      <w:pPr>
        <w:rPr>
          <w:rStyle w:val="eop"/>
          <w:rFonts w:eastAsiaTheme="minorEastAsia" w:cstheme="minorHAnsi"/>
          <w:sz w:val="22"/>
          <w:szCs w:val="22"/>
        </w:rPr>
      </w:pPr>
      <w:r>
        <w:rPr>
          <w:rStyle w:val="eop"/>
          <w:rFonts w:eastAsiaTheme="minorEastAsia" w:cstheme="minorHAnsi"/>
          <w:sz w:val="22"/>
          <w:szCs w:val="22"/>
        </w:rPr>
        <w:t xml:space="preserve">Correspondence: </w:t>
      </w:r>
      <w:r w:rsidR="00877E30">
        <w:fldChar w:fldCharType="begin"/>
      </w:r>
      <w:r w:rsidR="00877E30">
        <w:instrText>HYPERLINK "mailto:Robert.plomin@kcl.ac.uk"</w:instrText>
      </w:r>
      <w:r w:rsidR="00877E30">
        <w:fldChar w:fldCharType="separate"/>
      </w:r>
      <w:r w:rsidRPr="0074482C">
        <w:rPr>
          <w:rStyle w:val="Hyperlink"/>
          <w:rFonts w:eastAsiaTheme="minorEastAsia" w:cstheme="minorHAnsi"/>
          <w:sz w:val="22"/>
          <w:szCs w:val="22"/>
        </w:rPr>
        <w:t>Robert.plomin@kcl.ac.uk</w:t>
      </w:r>
      <w:r w:rsidR="00877E30">
        <w:rPr>
          <w:rStyle w:val="Hyperlink"/>
          <w:rFonts w:eastAsiaTheme="minorEastAsia" w:cstheme="minorHAnsi"/>
          <w:sz w:val="22"/>
          <w:szCs w:val="22"/>
        </w:rPr>
        <w:fldChar w:fldCharType="end"/>
      </w:r>
      <w:r>
        <w:rPr>
          <w:rStyle w:val="eop"/>
          <w:rFonts w:eastAsiaTheme="minorEastAsia" w:cstheme="minorHAnsi"/>
          <w:sz w:val="22"/>
          <w:szCs w:val="22"/>
        </w:rPr>
        <w:t xml:space="preserve">; </w:t>
      </w:r>
      <w:r w:rsidR="00877E30">
        <w:fldChar w:fldCharType="begin"/>
      </w:r>
      <w:r w:rsidR="00877E30">
        <w:instrText>HYPERLINK "mailto:m.malanchini@qmul.ac.uk"</w:instrText>
      </w:r>
      <w:r w:rsidR="00877E30">
        <w:fldChar w:fldCharType="separate"/>
      </w:r>
      <w:r w:rsidRPr="0074482C">
        <w:rPr>
          <w:rStyle w:val="Hyperlink"/>
          <w:rFonts w:eastAsiaTheme="minorEastAsia" w:cstheme="minorHAnsi"/>
          <w:sz w:val="22"/>
          <w:szCs w:val="22"/>
        </w:rPr>
        <w:t>m.malanchini@qmul.ac.uk</w:t>
      </w:r>
      <w:r w:rsidR="00877E30">
        <w:rPr>
          <w:rStyle w:val="Hyperlink"/>
          <w:rFonts w:eastAsiaTheme="minorEastAsia" w:cstheme="minorHAnsi"/>
          <w:sz w:val="22"/>
          <w:szCs w:val="22"/>
        </w:rPr>
        <w:fldChar w:fldCharType="end"/>
      </w:r>
    </w:p>
    <w:p w14:paraId="59D19393" w14:textId="27C21A74" w:rsidR="003E0E2A" w:rsidRPr="00464885" w:rsidRDefault="003E0E2A" w:rsidP="00643E37"/>
    <w:p w14:paraId="047D59FB" w14:textId="6EF7BC78" w:rsidR="000053E0" w:rsidRPr="00464885" w:rsidRDefault="00861A7C" w:rsidP="00861A7C">
      <w:pPr>
        <w:pStyle w:val="Heading1"/>
        <w:rPr>
          <w:rFonts w:asciiTheme="minorHAnsi" w:hAnsiTheme="minorHAnsi" w:cstheme="minorHAnsi"/>
        </w:rPr>
      </w:pPr>
      <w:r w:rsidRPr="00464885">
        <w:rPr>
          <w:rFonts w:asciiTheme="minorHAnsi" w:hAnsiTheme="minorHAnsi" w:cstheme="minorHAnsi"/>
        </w:rPr>
        <w:t>Abstract</w:t>
      </w:r>
    </w:p>
    <w:p w14:paraId="19315B2F" w14:textId="77777777" w:rsidR="00C554EC" w:rsidRPr="00C554EC" w:rsidRDefault="00C554EC">
      <w:pPr>
        <w:rPr>
          <w:rFonts w:cstheme="minorHAnsi"/>
          <w:b/>
          <w:bCs/>
          <w:sz w:val="28"/>
          <w:szCs w:val="28"/>
        </w:rPr>
      </w:pPr>
    </w:p>
    <w:p w14:paraId="1C3DC26E" w14:textId="2BD0ABDE" w:rsidR="007B39B1" w:rsidRPr="00A837CA" w:rsidRDefault="00864823" w:rsidP="003957DC">
      <w:pPr>
        <w:rPr>
          <w:rFonts w:eastAsia="Calibri" w:cstheme="minorHAnsi"/>
          <w:strike/>
          <w:color w:val="000000" w:themeColor="text1"/>
        </w:rPr>
      </w:pPr>
      <w:r w:rsidRPr="007D2F68">
        <w:rPr>
          <w:rFonts w:eastAsia="Calibri" w:cstheme="minorHAnsi"/>
          <w:color w:val="000000" w:themeColor="text1"/>
        </w:rPr>
        <w:t>Evidence</w:t>
      </w:r>
      <w:r w:rsidR="000A62B5" w:rsidRPr="007D2F68">
        <w:rPr>
          <w:rFonts w:eastAsia="Calibri" w:cstheme="minorHAnsi"/>
          <w:color w:val="000000" w:themeColor="text1"/>
        </w:rPr>
        <w:t xml:space="preserve"> indicates a great degree of genetic overlap between psychiatric </w:t>
      </w:r>
      <w:r w:rsidR="00D55EAA" w:rsidRPr="007D2F68">
        <w:rPr>
          <w:rFonts w:eastAsia="Calibri" w:cstheme="minorHAnsi"/>
          <w:color w:val="000000" w:themeColor="text1"/>
        </w:rPr>
        <w:t>diagnoses. Accounting</w:t>
      </w:r>
      <w:r w:rsidR="000A62B5" w:rsidRPr="007D2F68">
        <w:rPr>
          <w:rFonts w:eastAsia="Calibri" w:cstheme="minorHAnsi"/>
          <w:color w:val="000000" w:themeColor="text1"/>
        </w:rPr>
        <w:t xml:space="preserve"> for these transdiagnostic effects </w:t>
      </w:r>
      <w:r w:rsidR="34AFB008" w:rsidRPr="007D2F68">
        <w:rPr>
          <w:rFonts w:eastAsia="Calibri" w:cstheme="minorHAnsi"/>
          <w:color w:val="000000" w:themeColor="text1"/>
        </w:rPr>
        <w:t xml:space="preserve">can sharpen research on disorder-specific genetic </w:t>
      </w:r>
      <w:r w:rsidR="00183D6F" w:rsidRPr="007D2F68">
        <w:rPr>
          <w:rFonts w:eastAsia="Calibri" w:cstheme="minorHAnsi"/>
          <w:color w:val="000000" w:themeColor="text1"/>
        </w:rPr>
        <w:t>architecture</w:t>
      </w:r>
      <w:r w:rsidR="34AFB008" w:rsidRPr="007D2F68">
        <w:rPr>
          <w:rFonts w:eastAsia="Calibri" w:cstheme="minorHAnsi"/>
          <w:color w:val="000000" w:themeColor="text1"/>
        </w:rPr>
        <w:t>.</w:t>
      </w:r>
      <w:r w:rsidR="00D55EAA" w:rsidRPr="007D2F68">
        <w:rPr>
          <w:rFonts w:eastAsia="Calibri" w:cstheme="minorHAnsi"/>
          <w:color w:val="000000" w:themeColor="text1"/>
        </w:rPr>
        <w:t xml:space="preserve"> </w:t>
      </w:r>
      <w:r w:rsidR="003C3B56" w:rsidRPr="007D2F68">
        <w:rPr>
          <w:rFonts w:eastAsia="Calibri" w:cstheme="minorHAnsi"/>
          <w:color w:val="000000" w:themeColor="text1"/>
        </w:rPr>
        <w:t xml:space="preserve">Here </w:t>
      </w:r>
      <w:r w:rsidR="34AFB008" w:rsidRPr="007D2F68">
        <w:rPr>
          <w:rFonts w:eastAsia="Calibri" w:cstheme="minorHAnsi"/>
          <w:color w:val="000000" w:themeColor="text1"/>
        </w:rPr>
        <w:t>we isolate genetic effects</w:t>
      </w:r>
      <w:r w:rsidR="00D55EAA" w:rsidRPr="007D2F68">
        <w:rPr>
          <w:rFonts w:eastAsia="Calibri" w:cstheme="minorHAnsi"/>
          <w:color w:val="000000" w:themeColor="text1"/>
        </w:rPr>
        <w:t xml:space="preserve"> that are shared</w:t>
      </w:r>
      <w:r w:rsidR="34AFB008" w:rsidRPr="007D2F68">
        <w:rPr>
          <w:rFonts w:eastAsia="Calibri" w:cstheme="minorHAnsi"/>
          <w:color w:val="000000" w:themeColor="text1"/>
        </w:rPr>
        <w:t xml:space="preserve"> </w:t>
      </w:r>
      <w:r w:rsidR="003C3B56" w:rsidRPr="007D2F68">
        <w:rPr>
          <w:rFonts w:eastAsia="Calibri" w:cstheme="minorHAnsi"/>
          <w:color w:val="000000" w:themeColor="text1"/>
        </w:rPr>
        <w:t>across 11 major psychiatric disorders</w:t>
      </w:r>
      <w:r w:rsidR="00FF7982" w:rsidRPr="007D2F68">
        <w:rPr>
          <w:rFonts w:eastAsia="Calibri" w:cstheme="minorHAnsi"/>
          <w:color w:val="000000" w:themeColor="text1"/>
        </w:rPr>
        <w:t xml:space="preserve"> </w:t>
      </w:r>
      <w:r w:rsidR="00660239" w:rsidRPr="007D2F68">
        <w:rPr>
          <w:rFonts w:eastAsia="Calibri" w:cstheme="minorHAnsi"/>
          <w:color w:val="000000" w:themeColor="text1"/>
        </w:rPr>
        <w:t xml:space="preserve">(p factor) </w:t>
      </w:r>
      <w:r w:rsidR="00FF7982" w:rsidRPr="007D2F68">
        <w:rPr>
          <w:rFonts w:eastAsia="Calibri" w:cstheme="minorHAnsi"/>
          <w:color w:val="000000" w:themeColor="text1"/>
        </w:rPr>
        <w:t>to gain</w:t>
      </w:r>
      <w:r w:rsidR="00D55EAA" w:rsidRPr="007D2F68">
        <w:rPr>
          <w:rFonts w:eastAsia="Calibri" w:cstheme="minorHAnsi"/>
          <w:color w:val="000000" w:themeColor="text1"/>
        </w:rPr>
        <w:t xml:space="preserve"> further</w:t>
      </w:r>
      <w:r w:rsidR="00FF7982" w:rsidRPr="007D2F68">
        <w:rPr>
          <w:rFonts w:eastAsia="Calibri" w:cstheme="minorHAnsi"/>
          <w:color w:val="000000" w:themeColor="text1"/>
        </w:rPr>
        <w:t xml:space="preserve"> insight into </w:t>
      </w:r>
      <w:r w:rsidR="00D55EAA" w:rsidRPr="007D2F68">
        <w:rPr>
          <w:rFonts w:eastAsia="Calibri" w:cstheme="minorHAnsi"/>
          <w:color w:val="000000" w:themeColor="text1"/>
        </w:rPr>
        <w:t xml:space="preserve">genetic specificity and comorbidity </w:t>
      </w:r>
      <w:r w:rsidR="00660239" w:rsidRPr="007D2F68">
        <w:rPr>
          <w:rFonts w:eastAsia="Calibri" w:cstheme="minorHAnsi"/>
          <w:color w:val="000000" w:themeColor="text1"/>
        </w:rPr>
        <w:t xml:space="preserve">over and above that contributed by </w:t>
      </w:r>
      <w:r w:rsidR="00122934" w:rsidRPr="007D2F68">
        <w:rPr>
          <w:rFonts w:eastAsia="Calibri" w:cstheme="minorHAnsi"/>
          <w:color w:val="000000" w:themeColor="text1"/>
        </w:rPr>
        <w:t>the p factor</w:t>
      </w:r>
      <w:r w:rsidR="00660239" w:rsidRPr="007D2F68">
        <w:rPr>
          <w:rFonts w:eastAsia="Calibri" w:cstheme="minorHAnsi"/>
          <w:color w:val="000000" w:themeColor="text1"/>
        </w:rPr>
        <w:t>, unique to each psychiatric disorder.</w:t>
      </w:r>
      <w:r w:rsidR="00D55EAA" w:rsidRPr="007D2F68">
        <w:rPr>
          <w:rFonts w:eastAsia="Calibri" w:cstheme="minorHAnsi"/>
          <w:color w:val="000000" w:themeColor="text1"/>
        </w:rPr>
        <w:t xml:space="preserve"> </w:t>
      </w:r>
      <w:r w:rsidR="005375B5" w:rsidRPr="007D2F68">
        <w:rPr>
          <w:rFonts w:eastAsia="Calibri" w:cstheme="minorHAnsi"/>
          <w:color w:val="000000" w:themeColor="text1"/>
        </w:rPr>
        <w:t xml:space="preserve">After </w:t>
      </w:r>
      <w:r w:rsidR="00122934" w:rsidRPr="007D2F68">
        <w:rPr>
          <w:rFonts w:eastAsia="Calibri" w:cstheme="minorHAnsi"/>
          <w:color w:val="000000" w:themeColor="text1"/>
        </w:rPr>
        <w:t>adjusting</w:t>
      </w:r>
      <w:r w:rsidR="00660239" w:rsidRPr="007D2F68">
        <w:rPr>
          <w:rFonts w:eastAsia="Calibri" w:cstheme="minorHAnsi"/>
          <w:color w:val="000000" w:themeColor="text1"/>
        </w:rPr>
        <w:t xml:space="preserve"> for </w:t>
      </w:r>
      <w:r w:rsidR="00122934" w:rsidRPr="007D2F68">
        <w:rPr>
          <w:rFonts w:eastAsia="Calibri" w:cstheme="minorHAnsi"/>
          <w:color w:val="000000" w:themeColor="text1"/>
        </w:rPr>
        <w:t>transdiagnostic genetic effects</w:t>
      </w:r>
      <w:r w:rsidR="005375B5" w:rsidRPr="007D2F68">
        <w:rPr>
          <w:rFonts w:eastAsia="Calibri" w:cstheme="minorHAnsi"/>
          <w:color w:val="000000" w:themeColor="text1"/>
        </w:rPr>
        <w:t xml:space="preserve">, </w:t>
      </w:r>
      <w:r w:rsidR="00FC2C51">
        <w:rPr>
          <w:rFonts w:eastAsia="Calibri" w:cstheme="minorHAnsi"/>
          <w:color w:val="000000" w:themeColor="text1"/>
        </w:rPr>
        <w:t>w</w:t>
      </w:r>
      <w:r w:rsidR="00FC2C51" w:rsidRPr="007D2F68">
        <w:rPr>
          <w:rFonts w:eastAsia="Calibri" w:cstheme="minorHAnsi"/>
          <w:color w:val="000000" w:themeColor="text1"/>
        </w:rPr>
        <w:t xml:space="preserve">e examined </w:t>
      </w:r>
      <w:r w:rsidR="00FC2C51" w:rsidRPr="002A2643">
        <w:rPr>
          <w:rFonts w:eastAsia="Calibri" w:cstheme="minorHAnsi"/>
          <w:color w:val="000000" w:themeColor="text1"/>
        </w:rPr>
        <w:t>g</w:t>
      </w:r>
      <w:r w:rsidR="00FC2C51" w:rsidRPr="007D2F68">
        <w:rPr>
          <w:rFonts w:eastAsia="Calibri" w:cstheme="minorHAnsi"/>
          <w:color w:val="000000" w:themeColor="text1"/>
        </w:rPr>
        <w:t>enetic correlations among psychiatric traits as well as relationships with other biobehavioural traits</w:t>
      </w:r>
      <w:r w:rsidR="00455082">
        <w:rPr>
          <w:rFonts w:eastAsiaTheme="minorEastAsia" w:cstheme="minorHAnsi" w:hint="eastAsia"/>
          <w:color w:val="000000" w:themeColor="text1"/>
          <w:lang w:eastAsia="zh-CN"/>
        </w:rPr>
        <w:t xml:space="preserve">. </w:t>
      </w:r>
      <w:r w:rsidR="00EC26B4" w:rsidRPr="007D2F68">
        <w:rPr>
          <w:rFonts w:eastAsia="Calibri" w:cstheme="minorHAnsi"/>
          <w:color w:val="000000" w:themeColor="text1"/>
        </w:rPr>
        <w:t>T</w:t>
      </w:r>
      <w:r w:rsidR="34AFB008" w:rsidRPr="007D2F68">
        <w:rPr>
          <w:rFonts w:eastAsia="Calibri" w:cstheme="minorHAnsi"/>
          <w:color w:val="000000" w:themeColor="text1"/>
        </w:rPr>
        <w:t xml:space="preserve">he landscape of genetic associations between pairs of </w:t>
      </w:r>
      <w:r w:rsidR="00122934" w:rsidRPr="007D2F68">
        <w:rPr>
          <w:rFonts w:eastAsia="Calibri" w:cstheme="minorHAnsi"/>
          <w:color w:val="000000" w:themeColor="text1"/>
        </w:rPr>
        <w:t xml:space="preserve">psychiatric </w:t>
      </w:r>
      <w:r w:rsidR="34AFB008" w:rsidRPr="007D2F68">
        <w:rPr>
          <w:rFonts w:eastAsia="Calibri" w:cstheme="minorHAnsi"/>
          <w:color w:val="000000" w:themeColor="text1"/>
        </w:rPr>
        <w:t>disorders changed substantially</w:t>
      </w:r>
      <w:r w:rsidR="00122934" w:rsidRPr="007D2F68">
        <w:rPr>
          <w:rFonts w:eastAsia="Calibri" w:cstheme="minorHAnsi"/>
          <w:color w:val="000000" w:themeColor="text1"/>
        </w:rPr>
        <w:t xml:space="preserve">, </w:t>
      </w:r>
      <w:r w:rsidR="00E93BDB" w:rsidRPr="007D2F68">
        <w:rPr>
          <w:rFonts w:eastAsia="Calibri" w:cstheme="minorHAnsi"/>
          <w:color w:val="000000" w:themeColor="text1"/>
        </w:rPr>
        <w:t xml:space="preserve">and </w:t>
      </w:r>
      <w:r w:rsidR="00D10C6D" w:rsidRPr="007D2F68">
        <w:rPr>
          <w:rFonts w:eastAsia="Calibri" w:cstheme="minorHAnsi"/>
          <w:color w:val="000000" w:themeColor="text1"/>
        </w:rPr>
        <w:t xml:space="preserve">their </w:t>
      </w:r>
      <w:r w:rsidR="00183D6F" w:rsidRPr="007D2F68">
        <w:rPr>
          <w:rFonts w:eastAsia="Calibri" w:cstheme="minorHAnsi"/>
          <w:color w:val="000000" w:themeColor="text1"/>
        </w:rPr>
        <w:t>g</w:t>
      </w:r>
      <w:r w:rsidR="34AFB008" w:rsidRPr="007D2F68">
        <w:rPr>
          <w:rFonts w:eastAsia="Calibri" w:cstheme="minorHAnsi"/>
          <w:color w:val="000000" w:themeColor="text1"/>
        </w:rPr>
        <w:t xml:space="preserve">enetic correlations with biobehavioural traits </w:t>
      </w:r>
      <w:r w:rsidR="00352C29" w:rsidRPr="007D2F68">
        <w:rPr>
          <w:rFonts w:eastAsia="Calibri" w:cstheme="minorHAnsi"/>
          <w:color w:val="000000" w:themeColor="text1"/>
        </w:rPr>
        <w:t xml:space="preserve">showed greater specificity. </w:t>
      </w:r>
      <w:r w:rsidR="00122934" w:rsidRPr="007D2F68">
        <w:rPr>
          <w:rFonts w:cstheme="minorHAnsi"/>
        </w:rPr>
        <w:t>I</w:t>
      </w:r>
      <w:r w:rsidR="005375B5" w:rsidRPr="007D2F68">
        <w:rPr>
          <w:rFonts w:cstheme="minorHAnsi"/>
        </w:rPr>
        <w:t xml:space="preserve">solating </w:t>
      </w:r>
      <w:r w:rsidR="00D10C6D" w:rsidRPr="007D2F68">
        <w:rPr>
          <w:rFonts w:cstheme="minorHAnsi"/>
        </w:rPr>
        <w:t xml:space="preserve">transdiagnostic genetic effects </w:t>
      </w:r>
      <w:r w:rsidR="00E93BDB" w:rsidRPr="007D2F68">
        <w:rPr>
          <w:rFonts w:cstheme="minorHAnsi"/>
        </w:rPr>
        <w:t>across</w:t>
      </w:r>
      <w:r w:rsidR="005375B5" w:rsidRPr="007D2F68">
        <w:rPr>
          <w:rFonts w:cstheme="minorHAnsi"/>
        </w:rPr>
        <w:t xml:space="preserve"> major psychiatric disorders </w:t>
      </w:r>
      <w:r w:rsidR="006C64C5" w:rsidRPr="007D2F68">
        <w:rPr>
          <w:rFonts w:cstheme="minorHAnsi"/>
        </w:rPr>
        <w:t>provides</w:t>
      </w:r>
      <w:r w:rsidR="005375B5" w:rsidRPr="007D2F68">
        <w:rPr>
          <w:rFonts w:cstheme="minorHAnsi"/>
        </w:rPr>
        <w:t xml:space="preserve"> </w:t>
      </w:r>
      <w:r w:rsidR="0058130D" w:rsidRPr="007D2F68">
        <w:rPr>
          <w:rFonts w:cstheme="minorHAnsi"/>
        </w:rPr>
        <w:t>a</w:t>
      </w:r>
      <w:r w:rsidR="005375B5" w:rsidRPr="007D2F68">
        <w:rPr>
          <w:rFonts w:cstheme="minorHAnsi"/>
        </w:rPr>
        <w:t xml:space="preserve"> </w:t>
      </w:r>
      <w:r w:rsidR="00D10C6D" w:rsidRPr="007D2F68">
        <w:rPr>
          <w:rFonts w:cstheme="minorHAnsi"/>
        </w:rPr>
        <w:t>nuanced</w:t>
      </w:r>
      <w:r w:rsidR="005375B5" w:rsidRPr="007D2F68">
        <w:rPr>
          <w:rFonts w:cstheme="minorHAnsi"/>
        </w:rPr>
        <w:t xml:space="preserve"> understanding of disorder-specific genetic architecture</w:t>
      </w:r>
      <w:r w:rsidR="00D10C6D" w:rsidRPr="007D2F68">
        <w:rPr>
          <w:rFonts w:cstheme="minorHAnsi"/>
        </w:rPr>
        <w:t xml:space="preserve"> and </w:t>
      </w:r>
      <w:r w:rsidR="00DD00F7">
        <w:rPr>
          <w:rFonts w:cstheme="minorHAnsi"/>
        </w:rPr>
        <w:t xml:space="preserve">genetic </w:t>
      </w:r>
      <w:proofErr w:type="gramStart"/>
      <w:r w:rsidR="00DD00F7">
        <w:rPr>
          <w:rFonts w:cstheme="minorHAnsi"/>
        </w:rPr>
        <w:t>comorbidity, and</w:t>
      </w:r>
      <w:proofErr w:type="gramEnd"/>
      <w:r w:rsidR="00DD00F7">
        <w:rPr>
          <w:rFonts w:cstheme="minorHAnsi"/>
        </w:rPr>
        <w:t xml:space="preserve"> </w:t>
      </w:r>
      <w:r w:rsidR="00D10C6D" w:rsidRPr="007D2F68">
        <w:t>may help guide diagnostic nomenclature</w:t>
      </w:r>
      <w:r w:rsidR="002444BF">
        <w:t xml:space="preserve"> and treatment research</w:t>
      </w:r>
      <w:r w:rsidR="005375B5" w:rsidRPr="007D2F68">
        <w:rPr>
          <w:rFonts w:cstheme="minorHAnsi"/>
        </w:rPr>
        <w:t>.</w:t>
      </w:r>
      <w:r w:rsidR="005375B5">
        <w:rPr>
          <w:rFonts w:cstheme="minorHAnsi"/>
        </w:rPr>
        <w:t xml:space="preserve">  </w:t>
      </w:r>
      <w:r w:rsidR="34AFB008" w:rsidRPr="0097423F">
        <w:rPr>
          <w:rFonts w:cstheme="minorHAnsi"/>
        </w:rPr>
        <w:br/>
      </w:r>
    </w:p>
    <w:p w14:paraId="1603F591" w14:textId="310641CE" w:rsidR="00F31278" w:rsidRPr="00464885" w:rsidRDefault="00861A7C" w:rsidP="00861A7C">
      <w:pPr>
        <w:pStyle w:val="Heading1"/>
        <w:rPr>
          <w:rFonts w:asciiTheme="minorHAnsi" w:hAnsiTheme="minorHAnsi" w:cstheme="minorHAnsi"/>
        </w:rPr>
      </w:pPr>
      <w:r w:rsidRPr="00464885">
        <w:rPr>
          <w:rFonts w:asciiTheme="minorHAnsi" w:hAnsiTheme="minorHAnsi" w:cstheme="minorHAnsi"/>
        </w:rPr>
        <w:t>Introduction</w:t>
      </w:r>
    </w:p>
    <w:p w14:paraId="033D05A1" w14:textId="3A3A0818" w:rsidR="00DB0922" w:rsidRPr="00464885" w:rsidRDefault="00DB0922" w:rsidP="738D07E0">
      <w:pPr>
        <w:spacing w:line="288" w:lineRule="exact"/>
        <w:jc w:val="both"/>
        <w:rPr>
          <w:rFonts w:eastAsia="Calibri" w:cstheme="minorHAnsi"/>
          <w:color w:val="000000" w:themeColor="text1"/>
        </w:rPr>
      </w:pPr>
    </w:p>
    <w:p w14:paraId="7F9BD344" w14:textId="5C1CE6E1" w:rsidR="002519CC" w:rsidRPr="00C36037" w:rsidRDefault="002519CC" w:rsidP="00F41308">
      <w:pPr>
        <w:rPr>
          <w:rFonts w:cstheme="minorHAnsi"/>
        </w:rPr>
      </w:pPr>
      <w:r w:rsidRPr="00C36037">
        <w:rPr>
          <w:rFonts w:cstheme="minorHAnsi"/>
        </w:rPr>
        <w:t xml:space="preserve">Genetic studies have challenged the </w:t>
      </w:r>
      <w:r w:rsidRPr="00C36037">
        <w:t>current classification of psychiatric disorders as distinct categorical diagnoses</w:t>
      </w:r>
      <w:r w:rsidRPr="00C36037">
        <w:rPr>
          <w:rFonts w:cstheme="minorHAnsi"/>
        </w:rPr>
        <w:t xml:space="preserve"> by revealing overlaps in their genetic architectures </w:t>
      </w:r>
      <w:r w:rsidR="00853C07" w:rsidRPr="00C36037">
        <w:rPr>
          <w:rFonts w:cstheme="minorHAnsi"/>
        </w:rPr>
        <w:fldChar w:fldCharType="begin"/>
      </w:r>
      <w:r w:rsidR="00B4130C" w:rsidRPr="00C36037">
        <w:rPr>
          <w:rFonts w:cstheme="minorHAnsi"/>
        </w:rPr>
        <w:instrText xml:space="preserve"> ADDIN EN.CITE &lt;EndNote&gt;&lt;Cite&gt;&lt;Author&gt;Plomin&lt;/Author&gt;&lt;Year&gt;2022&lt;/Year&gt;&lt;RecNum&gt;501&lt;/RecNum&gt;&lt;DisplayText&gt;&lt;style face="superscript"&gt;1&lt;/style&gt;&lt;/DisplayText&gt;&lt;record&gt;&lt;rec-number&gt;501&lt;/rec-number&gt;&lt;foreign-keys&gt;&lt;key app="EN" db-id="v2pvt2p5d20vtyeee9avpeacdateftts59p9" timestamp="1698063129" guid="a272b8b0-69bc-4cf5-93f2-6f8071bc6b69"&gt;501&lt;/key&gt;&lt;/foreign-keys&gt;&lt;ref-type name="Journal Article"&gt;17&lt;/ref-type&gt;&lt;contributors&gt;&lt;authors&gt;&lt;author&gt;Plomin, R.&lt;/author&gt;&lt;/authors&gt;&lt;/contributors&gt;&lt;auth-address&gt;King&amp;apos;s College London Institute of Psychiatry Psychology and Neuroscience London UK.&lt;/auth-address&gt;&lt;titles&gt;&lt;title&gt;The next 10 years of behavioural genomic research&lt;/title&gt;&lt;secondary-title&gt;JCPP Adv&lt;/secondary-title&gt;&lt;/titles&gt;&lt;pages&gt;e12112&lt;/pages&gt;&lt;volume&gt;2&lt;/volume&gt;&lt;number&gt;4&lt;/number&gt;&lt;edition&gt;20221104&lt;/edition&gt;&lt;keywords&gt;&lt;keyword&gt;causal modelling&lt;/keyword&gt;&lt;keyword&gt;genetics&lt;/keyword&gt;&lt;keyword&gt;genomics&lt;/keyword&gt;&lt;keyword&gt;nosology&lt;/keyword&gt;&lt;keyword&gt;polygenic scores&lt;/keyword&gt;&lt;/keywords&gt;&lt;dates&gt;&lt;year&gt;2022&lt;/year&gt;&lt;pub-dates&gt;&lt;date&gt;Dec&lt;/date&gt;&lt;/pub-dates&gt;&lt;/dates&gt;&lt;publisher&gt;Wiley&lt;/publisher&gt;&lt;isbn&gt;2692-9384 (Electronic)&amp;#xD;2692-9384 (Linking)&lt;/isbn&gt;&lt;accession-num&gt;37431418&lt;/accession-num&gt;&lt;urls&gt;&lt;related-urls&gt;&lt;url&gt;https://www.ncbi.nlm.nih.gov/pubmed/37431418&lt;/url&gt;&lt;/related-urls&gt;&lt;/urls&gt;&lt;custom1&gt;The author has declared that he has no competing or potential conflicts of interest.&lt;/custom1&gt;&lt;custom2&gt;PMC10242940&lt;/custom2&gt;&lt;electronic-resource-num&gt;10.1002/jcv2.12112&lt;/electronic-resource-num&gt;&lt;remote-database-name&gt;PubMed-not-MEDLINE&lt;/remote-database-name&gt;&lt;remote-database-provider&gt;NLM&lt;/remote-database-provider&gt;&lt;access-date&gt;2023-10-23T12:06:49&lt;/access-date&gt;&lt;/record&gt;&lt;/Cite&gt;&lt;/EndNote&gt;</w:instrText>
      </w:r>
      <w:r w:rsidR="00853C07" w:rsidRPr="00C36037">
        <w:rPr>
          <w:rFonts w:cstheme="minorHAnsi"/>
        </w:rPr>
        <w:fldChar w:fldCharType="separate"/>
      </w:r>
      <w:r w:rsidR="00B4130C" w:rsidRPr="00C36037">
        <w:rPr>
          <w:rFonts w:cstheme="minorHAnsi"/>
          <w:noProof/>
          <w:vertAlign w:val="superscript"/>
        </w:rPr>
        <w:t>1</w:t>
      </w:r>
      <w:r w:rsidR="00853C07" w:rsidRPr="00C36037">
        <w:rPr>
          <w:rFonts w:cstheme="minorHAnsi"/>
        </w:rPr>
        <w:fldChar w:fldCharType="end"/>
      </w:r>
      <w:r w:rsidRPr="00C36037">
        <w:rPr>
          <w:rFonts w:cstheme="minorHAnsi"/>
        </w:rPr>
        <w:t xml:space="preserve">. For instance, the first genome-wide association study (GWAS) of schizophrenia uncovered shared genetic loci between schizophrenia and bipolar disorder </w:t>
      </w:r>
      <w:r w:rsidRPr="00C36037">
        <w:fldChar w:fldCharType="begin">
          <w:fldData xml:space="preserve">PEVuZE5vdGU+PENpdGU+PEF1dGhvcj5JbnRlcm5hdGlvbmFsIFNjaGl6b3BocmVuaWE8L0F1dGhv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</w:fldData>
        </w:fldChar>
      </w:r>
      <w:r w:rsidR="00B4130C" w:rsidRPr="00C36037">
        <w:instrText xml:space="preserve"> ADDIN EN.CITE </w:instrText>
      </w:r>
      <w:r w:rsidR="00B4130C" w:rsidRPr="00C36037">
        <w:fldChar w:fldCharType="begin">
          <w:fldData xml:space="preserve">PEVuZE5vdGU+PENpdGU+PEF1dGhvcj5JbnRlcm5hdGlvbmFsIFNjaGl6b3BocmVuaWE8L0F1dGhv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</w:fldData>
        </w:fldChar>
      </w:r>
      <w:r w:rsidR="00B4130C" w:rsidRPr="00C36037">
        <w:instrText xml:space="preserve"> ADDIN EN.CITE.DATA </w:instrText>
      </w:r>
      <w:r w:rsidR="00B4130C" w:rsidRPr="00C36037">
        <w:fldChar w:fldCharType="end"/>
      </w:r>
      <w:r w:rsidRPr="00C36037">
        <w:fldChar w:fldCharType="separate"/>
      </w:r>
      <w:r w:rsidR="00B4130C" w:rsidRPr="00C36037">
        <w:rPr>
          <w:noProof/>
          <w:vertAlign w:val="superscript"/>
        </w:rPr>
        <w:t>2</w:t>
      </w:r>
      <w:r w:rsidRPr="00C36037">
        <w:fldChar w:fldCharType="end"/>
      </w:r>
      <w:r w:rsidRPr="00C36037">
        <w:rPr>
          <w:rFonts w:cstheme="minorHAnsi"/>
        </w:rPr>
        <w:t xml:space="preserve"> despite their distinct categorization in diagnostic manuals (</w:t>
      </w:r>
      <w:r w:rsidR="00DD27FB" w:rsidRPr="00C36037">
        <w:rPr>
          <w:rFonts w:cstheme="minorHAnsi"/>
        </w:rPr>
        <w:t>e.g., DSM-</w:t>
      </w:r>
      <w:r w:rsidR="002B25B3" w:rsidRPr="00C36037">
        <w:rPr>
          <w:rFonts w:cstheme="minorHAnsi"/>
        </w:rPr>
        <w:t>IV</w:t>
      </w:r>
      <w:r w:rsidR="003017BD" w:rsidRPr="00C36037">
        <w:rPr>
          <w:rFonts w:cstheme="minorHAnsi"/>
        </w:rPr>
        <w:t xml:space="preserve"> </w:t>
      </w:r>
      <w:r w:rsidR="00476ECB" w:rsidRPr="00C36037">
        <w:rPr>
          <w:rFonts w:cstheme="minorHAnsi"/>
        </w:rPr>
        <w:fldChar w:fldCharType="begin"/>
      </w:r>
      <w:r w:rsidR="00B4130C" w:rsidRPr="00C36037">
        <w:rPr>
          <w:rFonts w:cstheme="minorHAnsi"/>
        </w:rPr>
        <w:instrText xml:space="preserve"> ADDIN EN.CITE &lt;EndNote&gt;&lt;Cite&gt;&lt;Author&gt;American Psychiatric Association&lt;/Author&gt;&lt;Year&gt;2000&lt;/Year&gt;&lt;RecNum&gt;535&lt;/RecNum&gt;&lt;DisplayText&gt;&lt;style face="superscript"&gt;3&lt;/style&gt;&lt;/DisplayText&gt;&lt;record&gt;&lt;rec-number&gt;535&lt;/rec-number&gt;&lt;foreign-keys&gt;&lt;key app="EN" db-id="v2pvt2p5d20vtyeee9avpeacdateftts59p9" timestamp="1702908734" guid="74b1c025-cc19-4af9-a2c6-f6437f1bbda4"&gt;535&lt;/key&gt;&lt;/foreign-keys&gt;&lt;ref-type name="Book"&gt;6&lt;/ref-type&gt;&lt;contributors&gt;&lt;authors&gt;&lt;author&gt;American Psychiatric Association,&lt;/author&gt;&lt;/authors&gt;&lt;/contributors&gt;&lt;titles&gt;&lt;title&gt;Diagnostic and Statistical Manual of Mental Disorders&lt;/title&gt;&lt;/titles&gt;&lt;edition&gt;4th&lt;/edition&gt;&lt;dates&gt;&lt;year&gt;2000&lt;/year&gt;&lt;/dates&gt;&lt;pub-location&gt;Washington, DC&lt;/pub-location&gt;&lt;urls&gt;&lt;/urls&gt;&lt;/record&gt;&lt;/Cite&gt;&lt;/EndNote&gt;</w:instrText>
      </w:r>
      <w:r w:rsidR="00476ECB" w:rsidRPr="00C36037">
        <w:rPr>
          <w:rFonts w:cstheme="minorHAnsi"/>
        </w:rPr>
        <w:fldChar w:fldCharType="separate"/>
      </w:r>
      <w:r w:rsidR="00B4130C" w:rsidRPr="00C36037">
        <w:rPr>
          <w:rFonts w:cstheme="minorHAnsi"/>
          <w:noProof/>
          <w:vertAlign w:val="superscript"/>
        </w:rPr>
        <w:t>3</w:t>
      </w:r>
      <w:r w:rsidR="00476ECB" w:rsidRPr="00C36037">
        <w:rPr>
          <w:rFonts w:cstheme="minorHAnsi"/>
        </w:rPr>
        <w:fldChar w:fldCharType="end"/>
      </w:r>
      <w:r w:rsidRPr="00C36037">
        <w:rPr>
          <w:rFonts w:cstheme="minorHAnsi"/>
        </w:rPr>
        <w:t>). Further research using Linkage Disequilibrium Score Regression (LDSC</w:t>
      </w:r>
      <w:r w:rsidR="003017BD" w:rsidRPr="00C36037">
        <w:rPr>
          <w:rFonts w:cstheme="minorHAnsi"/>
        </w:rPr>
        <w:t xml:space="preserve"> </w:t>
      </w:r>
      <w:r w:rsidR="007F744A" w:rsidRPr="00C36037">
        <w:rPr>
          <w:rFonts w:cstheme="minorHAnsi"/>
          <w:noProof/>
        </w:rPr>
        <w:fldChar w:fldCharType="begin">
          <w:fldData xml:space="preserve">PEVuZE5vdGU+PENpdGU+PEF1dGhvcj5CdWxpay1TdWxsaXZhbjwvQXV0aG9yPjxZZWFyPjIwMTU8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</w:fldData>
        </w:fldChar>
      </w:r>
      <w:r w:rsidR="00B4130C" w:rsidRPr="00C36037">
        <w:rPr>
          <w:rFonts w:cstheme="minorHAnsi"/>
          <w:noProof/>
        </w:rPr>
        <w:instrText xml:space="preserve"> ADDIN EN.CITE </w:instrText>
      </w:r>
      <w:r w:rsidR="00B4130C" w:rsidRPr="00C36037">
        <w:rPr>
          <w:rFonts w:cstheme="minorHAnsi"/>
          <w:noProof/>
        </w:rPr>
        <w:fldChar w:fldCharType="begin">
          <w:fldData xml:space="preserve">PEVuZE5vdGU+PENpdGU+PEF1dGhvcj5CdWxpay1TdWxsaXZhbjwvQXV0aG9yPjxZZWFyPjIwMTU8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</w:fldData>
        </w:fldChar>
      </w:r>
      <w:r w:rsidR="00B4130C" w:rsidRPr="00C36037">
        <w:rPr>
          <w:rFonts w:cstheme="minorHAnsi"/>
          <w:noProof/>
        </w:rPr>
        <w:instrText xml:space="preserve"> ADDIN EN.CITE.DATA </w:instrText>
      </w:r>
      <w:r w:rsidR="00B4130C" w:rsidRPr="00C36037">
        <w:rPr>
          <w:rFonts w:cstheme="minorHAnsi"/>
          <w:noProof/>
        </w:rPr>
      </w:r>
      <w:r w:rsidR="00B4130C" w:rsidRPr="00C36037">
        <w:rPr>
          <w:rFonts w:cstheme="minorHAnsi"/>
          <w:noProof/>
        </w:rPr>
        <w:fldChar w:fldCharType="end"/>
      </w:r>
      <w:r w:rsidR="007F744A" w:rsidRPr="00C36037">
        <w:rPr>
          <w:rFonts w:cstheme="minorHAnsi"/>
          <w:noProof/>
        </w:rPr>
      </w:r>
      <w:r w:rsidR="007F744A" w:rsidRPr="00C36037">
        <w:rPr>
          <w:rFonts w:cstheme="minorHAnsi"/>
          <w:noProof/>
        </w:rPr>
        <w:fldChar w:fldCharType="separate"/>
      </w:r>
      <w:r w:rsidR="00B4130C" w:rsidRPr="00C36037">
        <w:rPr>
          <w:rFonts w:cstheme="minorHAnsi"/>
          <w:noProof/>
          <w:vertAlign w:val="superscript"/>
        </w:rPr>
        <w:t>4</w:t>
      </w:r>
      <w:r w:rsidR="007F744A" w:rsidRPr="00C36037">
        <w:rPr>
          <w:rFonts w:cstheme="minorHAnsi"/>
          <w:noProof/>
        </w:rPr>
        <w:fldChar w:fldCharType="end"/>
      </w:r>
      <w:r w:rsidRPr="00C36037">
        <w:rPr>
          <w:rFonts w:cstheme="minorHAnsi"/>
        </w:rPr>
        <w:t>) highlighted significant genetic correlations across most psychiatric diagnoses</w:t>
      </w:r>
      <w:r w:rsidR="00B52D4C" w:rsidRPr="00C36037">
        <w:rPr>
          <w:rFonts w:cstheme="minorHAnsi"/>
        </w:rPr>
        <w:t xml:space="preserve"> </w:t>
      </w:r>
      <w:r w:rsidRPr="00C36037">
        <w:rPr>
          <w:rFonts w:cstheme="minorHAnsi"/>
        </w:rPr>
        <w:fldChar w:fldCharType="begin">
          <w:fldData xml:space="preserve">PEVuZE5vdGU+PENpdGU+PEF1dGhvcj5CdWxpay1TdWxsaXZhbjwvQXV0aG9yPjxZZWFyPjIwMTU8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</w:fldData>
        </w:fldChar>
      </w:r>
      <w:r w:rsidR="00B4130C" w:rsidRPr="00C36037">
        <w:rPr>
          <w:rFonts w:cstheme="minorHAnsi"/>
        </w:rPr>
        <w:instrText xml:space="preserve"> ADDIN EN.CITE </w:instrText>
      </w:r>
      <w:r w:rsidR="00B4130C" w:rsidRPr="00C36037">
        <w:rPr>
          <w:rFonts w:cstheme="minorHAnsi"/>
        </w:rPr>
        <w:fldChar w:fldCharType="begin">
          <w:fldData xml:space="preserve">PEVuZE5vdGU+PENpdGU+PEF1dGhvcj5CdWxpay1TdWxsaXZhbjwvQXV0aG9yPjxZZWFyPjIwMTU8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</w:fldData>
        </w:fldChar>
      </w:r>
      <w:r w:rsidR="00B4130C" w:rsidRPr="00C36037">
        <w:rPr>
          <w:rFonts w:cstheme="minorHAnsi"/>
        </w:rPr>
        <w:instrText xml:space="preserve"> ADDIN EN.CITE.DATA </w:instrText>
      </w:r>
      <w:r w:rsidR="00B4130C" w:rsidRPr="00C36037">
        <w:rPr>
          <w:rFonts w:cstheme="minorHAnsi"/>
        </w:rPr>
      </w:r>
      <w:r w:rsidR="00B4130C" w:rsidRPr="00C36037">
        <w:rPr>
          <w:rFonts w:cstheme="minorHAnsi"/>
        </w:rPr>
        <w:fldChar w:fldCharType="end"/>
      </w:r>
      <w:r w:rsidRPr="00C36037">
        <w:rPr>
          <w:rFonts w:cstheme="minorHAnsi"/>
        </w:rPr>
      </w:r>
      <w:r w:rsidRPr="00C36037">
        <w:rPr>
          <w:rFonts w:cstheme="minorHAnsi"/>
        </w:rPr>
        <w:fldChar w:fldCharType="separate"/>
      </w:r>
      <w:r w:rsidR="00B4130C" w:rsidRPr="00C36037">
        <w:rPr>
          <w:rFonts w:cstheme="minorHAnsi"/>
          <w:noProof/>
          <w:vertAlign w:val="superscript"/>
        </w:rPr>
        <w:t>5-8</w:t>
      </w:r>
      <w:r w:rsidRPr="00C36037">
        <w:rPr>
          <w:rFonts w:cstheme="minorHAnsi"/>
        </w:rPr>
        <w:fldChar w:fldCharType="end"/>
      </w:r>
      <w:r w:rsidRPr="00C36037">
        <w:rPr>
          <w:rFonts w:cstheme="minorHAnsi"/>
        </w:rPr>
        <w:t xml:space="preserve">, unlike other neurological disorders such as Parkinson’s and Alzheimer's disease, which remained genetically distinct </w:t>
      </w:r>
      <w:r w:rsidRPr="00C36037">
        <w:rPr>
          <w:rFonts w:cstheme="minorHAnsi"/>
        </w:rPr>
        <w:fldChar w:fldCharType="begin">
          <w:fldData xml:space="preserve">ZXVyb3NjaWVuY2UsIFJveWFsIE5ldGhlcmxhbmRzIEFjYWRlbXkgb2YgQXJ0cyBhbmQgU2NpZW5j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</w:fldData>
        </w:fldChar>
      </w:r>
      <w:r w:rsidR="00B4130C" w:rsidRPr="00C36037">
        <w:rPr>
          <w:rFonts w:cstheme="minorHAnsi"/>
        </w:rPr>
        <w:instrText xml:space="preserve"> ADDIN EN.CITE </w:instrText>
      </w:r>
      <w:r w:rsidR="00B4130C" w:rsidRPr="00C36037">
        <w:rPr>
          <w:rFonts w:cstheme="minorHAnsi"/>
        </w:rPr>
        <w:fldChar w:fldCharType="begin">
          <w:fldData xml:space="preserve">PEVuZE5vdGU+PENpdGU+PEF1dGhvcj5CcmFpbnN0b3JtPC9BdXRob3I+PFllYXI+MjAxODwvWWVh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==
</w:fldData>
        </w:fldChar>
      </w:r>
      <w:r w:rsidR="00B4130C" w:rsidRPr="00C36037">
        <w:rPr>
          <w:rFonts w:cstheme="minorHAnsi"/>
        </w:rPr>
        <w:instrText xml:space="preserve"> ADDIN EN.CITE.DATA </w:instrText>
      </w:r>
      <w:r w:rsidR="00B4130C" w:rsidRPr="00C36037">
        <w:rPr>
          <w:rFonts w:cstheme="minorHAnsi"/>
        </w:rPr>
      </w:r>
      <w:r w:rsidR="00B4130C" w:rsidRPr="00C36037">
        <w:rPr>
          <w:rFonts w:cstheme="minorHAnsi"/>
        </w:rPr>
        <w:fldChar w:fldCharType="end"/>
      </w:r>
      <w:r w:rsidR="00B4130C" w:rsidRPr="00C36037">
        <w:rPr>
          <w:rFonts w:cstheme="minorHAnsi"/>
        </w:rPr>
        <w:fldChar w:fldCharType="begin">
          <w:fldData xml:space="preserve">b2dpY2FsIFBzeWNoaWF0cnksIFJvc2tpbGRlLCBEZW5tYXJrLiYjeEQ7RGVwYXJ0bWVudCBvZiBD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==
</w:fldData>
        </w:fldChar>
      </w:r>
      <w:r w:rsidR="00B4130C" w:rsidRPr="00C36037">
        <w:rPr>
          <w:rFonts w:cstheme="minorHAnsi"/>
        </w:rPr>
        <w:instrText xml:space="preserve"> ADDIN EN.CITE.DATA </w:instrText>
      </w:r>
      <w:r w:rsidR="00B4130C" w:rsidRPr="00C36037">
        <w:rPr>
          <w:rFonts w:cstheme="minorHAnsi"/>
        </w:rPr>
      </w:r>
      <w:r w:rsidR="00B4130C" w:rsidRPr="00C36037">
        <w:rPr>
          <w:rFonts w:cstheme="minorHAnsi"/>
        </w:rPr>
        <w:fldChar w:fldCharType="end"/>
      </w:r>
      <w:r w:rsidR="00B4130C" w:rsidRPr="00C36037">
        <w:rPr>
          <w:rFonts w:cstheme="minorHAnsi"/>
        </w:rPr>
        <w:fldChar w:fldCharType="begin">
          <w:fldData xml:space="preserve">ZXVyb3NjaWVuY2UsIFJveWFsIE5ldGhlcmxhbmRzIEFjYWRlbXkgb2YgQXJ0cyBhbmQgU2NpZW5j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</w:fldData>
        </w:fldChar>
      </w:r>
      <w:r w:rsidR="00B4130C" w:rsidRPr="00C36037">
        <w:rPr>
          <w:rFonts w:cstheme="minorHAnsi"/>
        </w:rPr>
        <w:instrText xml:space="preserve"> ADDIN EN.CITE.DATA </w:instrText>
      </w:r>
      <w:r w:rsidR="00B4130C" w:rsidRPr="00C36037">
        <w:rPr>
          <w:rFonts w:cstheme="minorHAnsi"/>
        </w:rPr>
      </w:r>
      <w:r w:rsidR="00B4130C" w:rsidRPr="00C36037">
        <w:rPr>
          <w:rFonts w:cstheme="minorHAnsi"/>
        </w:rPr>
        <w:fldChar w:fldCharType="end"/>
      </w:r>
      <w:r w:rsidRPr="00C36037">
        <w:rPr>
          <w:rFonts w:cstheme="minorHAnsi"/>
        </w:rPr>
      </w:r>
      <w:r w:rsidRPr="00C36037">
        <w:rPr>
          <w:rFonts w:cstheme="minorHAnsi"/>
        </w:rPr>
        <w:fldChar w:fldCharType="separate"/>
      </w:r>
      <w:r w:rsidR="00B4130C" w:rsidRPr="00C36037">
        <w:rPr>
          <w:rFonts w:cstheme="minorHAnsi"/>
          <w:noProof/>
          <w:vertAlign w:val="superscript"/>
        </w:rPr>
        <w:t>9</w:t>
      </w:r>
      <w:r w:rsidRPr="00C36037">
        <w:rPr>
          <w:rFonts w:cstheme="minorHAnsi"/>
        </w:rPr>
        <w:fldChar w:fldCharType="end"/>
      </w:r>
      <w:r w:rsidRPr="00C36037">
        <w:rPr>
          <w:rFonts w:cstheme="minorHAnsi"/>
        </w:rPr>
        <w:t xml:space="preserve">. A recent LDSC analysis of 11 major psychiatric diagnoses found that the genetic correlation between schizophrenia and bipolar disorder was 0.68, and the average of 55 genetic correlations between 11 diagnoses was 0.28 </w:t>
      </w:r>
      <w:r w:rsidRPr="00C36037">
        <w:rPr>
          <w:rFonts w:cstheme="minorHAnsi"/>
        </w:rPr>
        <w:fldChar w:fldCharType="begin">
          <w:fldData xml:space="preserve">PEVuZE5vdGU+PENpdGU+PEF1dGhvcj5Hcm90emluZ2VyPC9BdXRob3I+PFllYXI+MjAyMjwvWWVh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</w:fldData>
        </w:fldChar>
      </w:r>
      <w:r w:rsidR="00B4130C" w:rsidRPr="00C36037">
        <w:rPr>
          <w:rFonts w:cstheme="minorHAnsi"/>
        </w:rPr>
        <w:instrText xml:space="preserve"> ADDIN EN.CITE </w:instrText>
      </w:r>
      <w:r w:rsidR="00B4130C" w:rsidRPr="00C36037">
        <w:rPr>
          <w:rFonts w:cstheme="minorHAnsi"/>
        </w:rPr>
        <w:fldChar w:fldCharType="begin">
          <w:fldData xml:space="preserve">PEVuZE5vdGU+PENpdGU+PEF1dGhvcj5Hcm90emluZ2VyPC9BdXRob3I+PFllYXI+MjAyMjwvWWVh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</w:fldData>
        </w:fldChar>
      </w:r>
      <w:r w:rsidR="00B4130C" w:rsidRPr="00C36037">
        <w:rPr>
          <w:rFonts w:cstheme="minorHAnsi"/>
        </w:rPr>
        <w:instrText xml:space="preserve"> ADDIN EN.CITE.DATA </w:instrText>
      </w:r>
      <w:r w:rsidR="00B4130C" w:rsidRPr="00C36037">
        <w:rPr>
          <w:rFonts w:cstheme="minorHAnsi"/>
        </w:rPr>
      </w:r>
      <w:r w:rsidR="00B4130C" w:rsidRPr="00C36037">
        <w:rPr>
          <w:rFonts w:cstheme="minorHAnsi"/>
        </w:rPr>
        <w:fldChar w:fldCharType="end"/>
      </w:r>
      <w:r w:rsidRPr="00C36037">
        <w:rPr>
          <w:rFonts w:cstheme="minorHAnsi"/>
        </w:rPr>
      </w:r>
      <w:r w:rsidRPr="00C36037">
        <w:rPr>
          <w:rFonts w:cstheme="minorHAnsi"/>
        </w:rPr>
        <w:fldChar w:fldCharType="separate"/>
      </w:r>
      <w:r w:rsidR="00B4130C" w:rsidRPr="00C36037">
        <w:rPr>
          <w:rFonts w:cstheme="minorHAnsi"/>
          <w:noProof/>
          <w:vertAlign w:val="superscript"/>
        </w:rPr>
        <w:t>10</w:t>
      </w:r>
      <w:r w:rsidRPr="00C36037">
        <w:rPr>
          <w:rFonts w:cstheme="minorHAnsi"/>
        </w:rPr>
        <w:fldChar w:fldCharType="end"/>
      </w:r>
      <w:r w:rsidRPr="00C36037">
        <w:rPr>
          <w:rFonts w:cstheme="minorHAnsi"/>
        </w:rPr>
        <w:t>.</w:t>
      </w:r>
    </w:p>
    <w:p w14:paraId="270CDD5B" w14:textId="77777777" w:rsidR="00CA2F42" w:rsidRPr="00C36037" w:rsidRDefault="00CA2F42" w:rsidP="00F41308">
      <w:pPr>
        <w:rPr>
          <w:rFonts w:cstheme="minorHAnsi"/>
        </w:rPr>
      </w:pPr>
    </w:p>
    <w:p w14:paraId="18A2B20A" w14:textId="3D268FBD" w:rsidR="007430B4" w:rsidRPr="00C36037" w:rsidRDefault="00C1416B" w:rsidP="00F41308">
      <w:pPr>
        <w:rPr>
          <w:rFonts w:cstheme="minorHAnsi"/>
        </w:rPr>
      </w:pPr>
      <w:r w:rsidRPr="00C36037">
        <w:lastRenderedPageBreak/>
        <w:t xml:space="preserve">The </w:t>
      </w:r>
      <w:r w:rsidR="0AE99454" w:rsidRPr="00C36037">
        <w:t xml:space="preserve">positive genetic manifold between diagnoses </w:t>
      </w:r>
      <w:r w:rsidR="00C14AE2" w:rsidRPr="00C36037">
        <w:t xml:space="preserve">is consistent with </w:t>
      </w:r>
      <w:r w:rsidR="00FF5685" w:rsidRPr="00C36037">
        <w:t>the idea of a</w:t>
      </w:r>
      <w:r w:rsidR="009C3F3B" w:rsidRPr="00C36037">
        <w:t xml:space="preserve"> </w:t>
      </w:r>
      <w:r w:rsidR="0AE99454" w:rsidRPr="00C36037">
        <w:t>general factor of psychopathology</w:t>
      </w:r>
      <w:r w:rsidR="00FF5685" w:rsidRPr="00C36037">
        <w:t xml:space="preserve"> </w:t>
      </w:r>
      <w:r w:rsidR="0022657B" w:rsidRPr="00C36037">
        <w:fldChar w:fldCharType="begin">
          <w:fldData xml:space="preserve">PEVuZE5vdGU+PENpdGU+PEF1dGhvcj5MYWhleTwvQXV0aG9yPjxZZWFyPjIwMTI8L1llYXI+PFJl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</w:fldData>
        </w:fldChar>
      </w:r>
      <w:r w:rsidR="00B4130C" w:rsidRPr="00C36037">
        <w:instrText xml:space="preserve"> ADDIN EN.CITE </w:instrText>
      </w:r>
      <w:r w:rsidR="00B4130C" w:rsidRPr="00C36037">
        <w:fldChar w:fldCharType="begin">
          <w:fldData xml:space="preserve">PEVuZE5vdGU+PENpdGU+PEF1dGhvcj5MYWhleTwvQXV0aG9yPjxZZWFyPjIwMTI8L1llYXI+PFJl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</w:fldData>
        </w:fldChar>
      </w:r>
      <w:r w:rsidR="00B4130C" w:rsidRPr="00C36037">
        <w:instrText xml:space="preserve"> ADDIN EN.CITE.DATA </w:instrText>
      </w:r>
      <w:r w:rsidR="00B4130C" w:rsidRPr="00C36037">
        <w:fldChar w:fldCharType="end"/>
      </w:r>
      <w:r w:rsidR="0022657B" w:rsidRPr="00C36037">
        <w:fldChar w:fldCharType="separate"/>
      </w:r>
      <w:r w:rsidR="00B4130C" w:rsidRPr="00C36037">
        <w:rPr>
          <w:noProof/>
          <w:vertAlign w:val="superscript"/>
        </w:rPr>
        <w:t>11</w:t>
      </w:r>
      <w:r w:rsidR="0022657B" w:rsidRPr="00C36037">
        <w:fldChar w:fldCharType="end"/>
      </w:r>
      <w:r w:rsidR="0022657B" w:rsidRPr="00C36037">
        <w:rPr>
          <w:rStyle w:val="CommentReference"/>
          <w:sz w:val="24"/>
          <w:szCs w:val="24"/>
        </w:rPr>
        <w:t xml:space="preserve">, </w:t>
      </w:r>
      <w:r w:rsidR="0AE99454" w:rsidRPr="00C36037">
        <w:t xml:space="preserve"> called </w:t>
      </w:r>
      <w:r w:rsidR="0AE99454" w:rsidRPr="00C36037">
        <w:rPr>
          <w:i/>
          <w:iCs/>
        </w:rPr>
        <w:t>p</w:t>
      </w:r>
      <w:r w:rsidR="0AE99454" w:rsidRPr="00C36037">
        <w:t xml:space="preserve"> </w:t>
      </w:r>
      <w:r w:rsidR="008600CE" w:rsidRPr="00C36037">
        <w:fldChar w:fldCharType="begin">
          <w:fldData xml:space="preserve">PEVuZE5vdGU+PENpdGU+PEF1dGhvcj5DYXNwaTwvQXV0aG9yPjxZZWFyPjIwMTg8L1llYXI+PFJl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</w:fldData>
        </w:fldChar>
      </w:r>
      <w:r w:rsidR="00B4130C" w:rsidRPr="00C36037">
        <w:instrText xml:space="preserve"> ADDIN EN.CITE </w:instrText>
      </w:r>
      <w:r w:rsidR="00B4130C" w:rsidRPr="00C36037">
        <w:fldChar w:fldCharType="begin">
          <w:fldData xml:space="preserve">PEVuZE5vdGU+PENpdGU+PEF1dGhvcj5DYXNwaTwvQXV0aG9yPjxZZWFyPjIwMTg8L1llYXI+PFJl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</w:fldData>
        </w:fldChar>
      </w:r>
      <w:r w:rsidR="00B4130C" w:rsidRPr="00C36037">
        <w:instrText xml:space="preserve"> ADDIN EN.CITE.DATA </w:instrText>
      </w:r>
      <w:r w:rsidR="00B4130C" w:rsidRPr="00C36037">
        <w:fldChar w:fldCharType="end"/>
      </w:r>
      <w:r w:rsidR="008600CE" w:rsidRPr="00C36037">
        <w:fldChar w:fldCharType="separate"/>
      </w:r>
      <w:r w:rsidR="00B4130C" w:rsidRPr="00C36037">
        <w:rPr>
          <w:noProof/>
          <w:vertAlign w:val="superscript"/>
        </w:rPr>
        <w:t>12</w:t>
      </w:r>
      <w:r w:rsidR="008600CE" w:rsidRPr="00C36037">
        <w:fldChar w:fldCharType="end"/>
      </w:r>
      <w:r w:rsidR="00FF5685" w:rsidRPr="00C36037">
        <w:t>.</w:t>
      </w:r>
      <w:r w:rsidR="009C3F3B" w:rsidRPr="00C36037">
        <w:t xml:space="preserve"> </w:t>
      </w:r>
      <w:r w:rsidR="00B52D4C" w:rsidRPr="00C36037">
        <w:t xml:space="preserve">The p factor </w:t>
      </w:r>
      <w:r w:rsidR="000004D6" w:rsidRPr="00C36037">
        <w:t>describes</w:t>
      </w:r>
      <w:r w:rsidR="00B52D4C" w:rsidRPr="00C36037">
        <w:t xml:space="preserve"> the </w:t>
      </w:r>
      <w:r w:rsidR="00B52D4C" w:rsidRPr="00C36037">
        <w:rPr>
          <w:lang w:val="en-US"/>
        </w:rPr>
        <w:t xml:space="preserve">propensity to developing </w:t>
      </w:r>
      <w:r w:rsidR="00113FAD" w:rsidRPr="00C36037">
        <w:rPr>
          <w:lang w:val="en-US"/>
        </w:rPr>
        <w:t>all</w:t>
      </w:r>
      <w:r w:rsidR="00B52D4C" w:rsidRPr="00C36037">
        <w:rPr>
          <w:lang w:val="en-US"/>
        </w:rPr>
        <w:t xml:space="preserve"> forms of </w:t>
      </w:r>
      <w:r w:rsidR="008F289E" w:rsidRPr="00C36037">
        <w:rPr>
          <w:lang w:val="en-US"/>
        </w:rPr>
        <w:t>psychopathologies</w:t>
      </w:r>
      <w:r w:rsidR="00B52D4C" w:rsidRPr="00C36037">
        <w:rPr>
          <w:lang w:val="en-US"/>
        </w:rPr>
        <w:t xml:space="preserve"> </w:t>
      </w:r>
      <w:r w:rsidR="004C1FDF" w:rsidRPr="00C36037">
        <w:rPr>
          <w:lang w:val="en-US"/>
        </w:rPr>
        <w:fldChar w:fldCharType="begin">
          <w:fldData xml:space="preserve">PEVuZE5vdGU+PENpdGU+PEF1dGhvcj5DYXNwaTwvQXV0aG9yPjxZZWFyPjIwMTQ8L1llYXI+PFJl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</w:fldData>
        </w:fldChar>
      </w:r>
      <w:r w:rsidR="00B4130C" w:rsidRPr="00C36037">
        <w:rPr>
          <w:lang w:val="en-US"/>
        </w:rPr>
        <w:instrText xml:space="preserve"> ADDIN EN.CITE </w:instrText>
      </w:r>
      <w:r w:rsidR="00B4130C" w:rsidRPr="00C36037">
        <w:rPr>
          <w:lang w:val="en-US"/>
        </w:rPr>
        <w:fldChar w:fldCharType="begin">
          <w:fldData xml:space="preserve">PEVuZE5vdGU+PENpdGU+PEF1dGhvcj5DYXNwaTwvQXV0aG9yPjxZZWFyPjIwMTQ8L1llYXI+PFJl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</w:fldData>
        </w:fldChar>
      </w:r>
      <w:r w:rsidR="00B4130C" w:rsidRPr="00C36037">
        <w:rPr>
          <w:lang w:val="en-US"/>
        </w:rPr>
        <w:instrText xml:space="preserve"> ADDIN EN.CITE.DATA </w:instrText>
      </w:r>
      <w:r w:rsidR="00B4130C" w:rsidRPr="00C36037">
        <w:rPr>
          <w:lang w:val="en-US"/>
        </w:rPr>
      </w:r>
      <w:r w:rsidR="00B4130C" w:rsidRPr="00C36037">
        <w:rPr>
          <w:lang w:val="en-US"/>
        </w:rPr>
        <w:fldChar w:fldCharType="end"/>
      </w:r>
      <w:r w:rsidR="004C1FDF" w:rsidRPr="00C36037">
        <w:rPr>
          <w:lang w:val="en-US"/>
        </w:rPr>
      </w:r>
      <w:r w:rsidR="004C1FDF" w:rsidRPr="00C36037">
        <w:rPr>
          <w:lang w:val="en-US"/>
        </w:rPr>
        <w:fldChar w:fldCharType="separate"/>
      </w:r>
      <w:r w:rsidR="00B4130C" w:rsidRPr="00C36037">
        <w:rPr>
          <w:noProof/>
          <w:vertAlign w:val="superscript"/>
          <w:lang w:val="en-US"/>
        </w:rPr>
        <w:t>13</w:t>
      </w:r>
      <w:r w:rsidR="004C1FDF" w:rsidRPr="00C36037">
        <w:rPr>
          <w:lang w:val="en-US"/>
        </w:rPr>
        <w:fldChar w:fldCharType="end"/>
      </w:r>
      <w:r w:rsidR="00B52D4C" w:rsidRPr="00C36037">
        <w:rPr>
          <w:lang w:val="en-US"/>
        </w:rPr>
        <w:t>, and</w:t>
      </w:r>
      <w:r w:rsidR="00113FAD" w:rsidRPr="00C36037">
        <w:rPr>
          <w:lang w:val="en-US"/>
        </w:rPr>
        <w:t xml:space="preserve"> </w:t>
      </w:r>
      <w:r w:rsidR="000004D6" w:rsidRPr="00C36037">
        <w:rPr>
          <w:lang w:val="en-US"/>
        </w:rPr>
        <w:t>reflects the comorbidit</w:t>
      </w:r>
      <w:r w:rsidR="00113FAD" w:rsidRPr="00C36037">
        <w:rPr>
          <w:lang w:val="en-US"/>
        </w:rPr>
        <w:t>ies</w:t>
      </w:r>
      <w:r w:rsidR="000004D6" w:rsidRPr="00C36037">
        <w:rPr>
          <w:lang w:val="en-US"/>
        </w:rPr>
        <w:t xml:space="preserve"> between psychiatric conditions that </w:t>
      </w:r>
      <w:r w:rsidR="00113FAD" w:rsidRPr="00C36037">
        <w:rPr>
          <w:lang w:val="en-US"/>
        </w:rPr>
        <w:t>have been</w:t>
      </w:r>
      <w:r w:rsidR="000004D6" w:rsidRPr="00C36037">
        <w:rPr>
          <w:lang w:val="en-US"/>
        </w:rPr>
        <w:t xml:space="preserve"> observed concurrently</w:t>
      </w:r>
      <w:r w:rsidR="00180DA5" w:rsidRPr="00C36037">
        <w:rPr>
          <w:lang w:val="en-US"/>
        </w:rPr>
        <w:t xml:space="preserve"> </w:t>
      </w:r>
      <w:r w:rsidR="00180DA5" w:rsidRPr="00C36037">
        <w:rPr>
          <w:lang w:val="en-US"/>
        </w:rPr>
        <w:fldChar w:fldCharType="begin">
          <w:fldData xml:space="preserve">PEVuZE5vdGU+PENpdGU+PEF1dGhvcj5kZSBKb25nZTwvQXV0aG9yPjxZZWFyPjIwMTg8L1llYXI+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</w:fldData>
        </w:fldChar>
      </w:r>
      <w:r w:rsidR="00B4130C" w:rsidRPr="00C36037">
        <w:rPr>
          <w:lang w:val="en-US"/>
        </w:rPr>
        <w:instrText xml:space="preserve"> ADDIN EN.CITE </w:instrText>
      </w:r>
      <w:r w:rsidR="00B4130C" w:rsidRPr="00C36037">
        <w:rPr>
          <w:lang w:val="en-US"/>
        </w:rPr>
        <w:fldChar w:fldCharType="begin">
          <w:fldData xml:space="preserve">PEVuZE5vdGU+PENpdGU+PEF1dGhvcj5kZSBKb25nZTwvQXV0aG9yPjxZZWFyPjIwMTg8L1llYXI+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</w:fldData>
        </w:fldChar>
      </w:r>
      <w:r w:rsidR="00B4130C" w:rsidRPr="00C36037">
        <w:rPr>
          <w:lang w:val="en-US"/>
        </w:rPr>
        <w:instrText xml:space="preserve"> ADDIN EN.CITE.DATA </w:instrText>
      </w:r>
      <w:r w:rsidR="00B4130C" w:rsidRPr="00C36037">
        <w:rPr>
          <w:lang w:val="en-US"/>
        </w:rPr>
      </w:r>
      <w:r w:rsidR="00B4130C" w:rsidRPr="00C36037">
        <w:rPr>
          <w:lang w:val="en-US"/>
        </w:rPr>
        <w:fldChar w:fldCharType="end"/>
      </w:r>
      <w:r w:rsidR="00180DA5" w:rsidRPr="00C36037">
        <w:rPr>
          <w:lang w:val="en-US"/>
        </w:rPr>
      </w:r>
      <w:r w:rsidR="00180DA5" w:rsidRPr="00C36037">
        <w:rPr>
          <w:lang w:val="en-US"/>
        </w:rPr>
        <w:fldChar w:fldCharType="separate"/>
      </w:r>
      <w:r w:rsidR="00B4130C" w:rsidRPr="00C36037">
        <w:rPr>
          <w:noProof/>
          <w:vertAlign w:val="superscript"/>
          <w:lang w:val="en-US"/>
        </w:rPr>
        <w:t>14</w:t>
      </w:r>
      <w:r w:rsidR="00180DA5" w:rsidRPr="00C36037">
        <w:rPr>
          <w:lang w:val="en-US"/>
        </w:rPr>
        <w:fldChar w:fldCharType="end"/>
      </w:r>
      <w:r w:rsidR="000004D6" w:rsidRPr="00C36037">
        <w:rPr>
          <w:lang w:val="en-US"/>
        </w:rPr>
        <w:t>, across the lifespan</w:t>
      </w:r>
      <w:r w:rsidR="00180DA5" w:rsidRPr="00C36037">
        <w:rPr>
          <w:lang w:val="en-US"/>
        </w:rPr>
        <w:t xml:space="preserve"> </w:t>
      </w:r>
      <w:r w:rsidR="009C7944" w:rsidRPr="00C36037">
        <w:rPr>
          <w:lang w:val="en-US"/>
        </w:rPr>
        <w:fldChar w:fldCharType="begin">
          <w:fldData xml:space="preserve">PEVuZE5vdGU+PENpdGU+PEF1dGhvcj5DYXNwaTwvQXV0aG9yPjxZZWFyPjIwMjA8L1llYXI+PFJl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</w:fldData>
        </w:fldChar>
      </w:r>
      <w:r w:rsidR="00B4130C" w:rsidRPr="00C36037">
        <w:rPr>
          <w:lang w:val="en-US"/>
        </w:rPr>
        <w:instrText xml:space="preserve"> ADDIN EN.CITE </w:instrText>
      </w:r>
      <w:r w:rsidR="00B4130C" w:rsidRPr="00C36037">
        <w:rPr>
          <w:lang w:val="en-US"/>
        </w:rPr>
        <w:fldChar w:fldCharType="begin">
          <w:fldData xml:space="preserve">PEVuZE5vdGU+PENpdGU+PEF1dGhvcj5DYXNwaTwvQXV0aG9yPjxZZWFyPjIwMjA8L1llYXI+PFJl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</w:fldData>
        </w:fldChar>
      </w:r>
      <w:r w:rsidR="00B4130C" w:rsidRPr="00C36037">
        <w:rPr>
          <w:lang w:val="en-US"/>
        </w:rPr>
        <w:instrText xml:space="preserve"> ADDIN EN.CITE.DATA </w:instrText>
      </w:r>
      <w:r w:rsidR="00B4130C" w:rsidRPr="00C36037">
        <w:rPr>
          <w:lang w:val="en-US"/>
        </w:rPr>
      </w:r>
      <w:r w:rsidR="00B4130C" w:rsidRPr="00C36037">
        <w:rPr>
          <w:lang w:val="en-US"/>
        </w:rPr>
        <w:fldChar w:fldCharType="end"/>
      </w:r>
      <w:r w:rsidR="009C7944" w:rsidRPr="00C36037">
        <w:rPr>
          <w:lang w:val="en-US"/>
        </w:rPr>
      </w:r>
      <w:r w:rsidR="009C7944" w:rsidRPr="00C36037">
        <w:rPr>
          <w:lang w:val="en-US"/>
        </w:rPr>
        <w:fldChar w:fldCharType="separate"/>
      </w:r>
      <w:r w:rsidR="00B4130C" w:rsidRPr="00C36037">
        <w:rPr>
          <w:noProof/>
          <w:vertAlign w:val="superscript"/>
          <w:lang w:val="en-US"/>
        </w:rPr>
        <w:t>15, 16</w:t>
      </w:r>
      <w:r w:rsidR="009C7944" w:rsidRPr="00C36037">
        <w:rPr>
          <w:lang w:val="en-US"/>
        </w:rPr>
        <w:fldChar w:fldCharType="end"/>
      </w:r>
      <w:r w:rsidR="00050193" w:rsidRPr="00C36037">
        <w:rPr>
          <w:lang w:val="en-US"/>
        </w:rPr>
        <w:t xml:space="preserve">, </w:t>
      </w:r>
      <w:r w:rsidR="000004D6" w:rsidRPr="00C36037">
        <w:rPr>
          <w:lang w:val="en-US"/>
        </w:rPr>
        <w:t xml:space="preserve"> and even across generations </w:t>
      </w:r>
      <w:r w:rsidR="00050193" w:rsidRPr="00C36037">
        <w:rPr>
          <w:lang w:val="en-US"/>
        </w:rPr>
        <w:fldChar w:fldCharType="begin">
          <w:fldData xml:space="preserve">PEVuZE5vdGU+PENpdGU+PEF1dGhvcj5DYXNwaTwvQXV0aG9yPjxZZWFyPjIwMTQ8L1llYXI+PFJl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</w:fldData>
        </w:fldChar>
      </w:r>
      <w:r w:rsidR="00B4130C" w:rsidRPr="00C36037">
        <w:rPr>
          <w:lang w:val="en-US"/>
        </w:rPr>
        <w:instrText xml:space="preserve"> ADDIN EN.CITE </w:instrText>
      </w:r>
      <w:r w:rsidR="00B4130C" w:rsidRPr="00C36037">
        <w:rPr>
          <w:lang w:val="en-US"/>
        </w:rPr>
        <w:fldChar w:fldCharType="begin">
          <w:fldData xml:space="preserve">PEVuZE5vdGU+PENpdGU+PEF1dGhvcj5DYXNwaTwvQXV0aG9yPjxZZWFyPjIwMTQ8L1llYXI+PFJl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</w:fldData>
        </w:fldChar>
      </w:r>
      <w:r w:rsidR="00B4130C" w:rsidRPr="00C36037">
        <w:rPr>
          <w:lang w:val="en-US"/>
        </w:rPr>
        <w:instrText xml:space="preserve"> ADDIN EN.CITE.DATA </w:instrText>
      </w:r>
      <w:r w:rsidR="00B4130C" w:rsidRPr="00C36037">
        <w:rPr>
          <w:lang w:val="en-US"/>
        </w:rPr>
      </w:r>
      <w:r w:rsidR="00B4130C" w:rsidRPr="00C36037">
        <w:rPr>
          <w:lang w:val="en-US"/>
        </w:rPr>
        <w:fldChar w:fldCharType="end"/>
      </w:r>
      <w:r w:rsidR="00050193" w:rsidRPr="00C36037">
        <w:rPr>
          <w:lang w:val="en-US"/>
        </w:rPr>
      </w:r>
      <w:r w:rsidR="00050193" w:rsidRPr="00C36037">
        <w:rPr>
          <w:lang w:val="en-US"/>
        </w:rPr>
        <w:fldChar w:fldCharType="separate"/>
      </w:r>
      <w:r w:rsidR="00B4130C" w:rsidRPr="00C36037">
        <w:rPr>
          <w:noProof/>
          <w:vertAlign w:val="superscript"/>
          <w:lang w:val="en-US"/>
        </w:rPr>
        <w:t>13, 17</w:t>
      </w:r>
      <w:r w:rsidR="00050193" w:rsidRPr="00C36037">
        <w:rPr>
          <w:lang w:val="en-US"/>
        </w:rPr>
        <w:fldChar w:fldCharType="end"/>
      </w:r>
      <w:r w:rsidR="00DB24AA" w:rsidRPr="00C36037">
        <w:rPr>
          <w:lang w:val="en-US"/>
        </w:rPr>
        <w:t>.</w:t>
      </w:r>
      <w:r w:rsidR="000004D6" w:rsidRPr="00C36037">
        <w:rPr>
          <w:lang w:val="en-US"/>
        </w:rPr>
        <w:t xml:space="preserve"> </w:t>
      </w:r>
      <w:r w:rsidR="00AF3818" w:rsidRPr="00C36037">
        <w:t>A</w:t>
      </w:r>
      <w:r w:rsidR="000004D6" w:rsidRPr="00C36037">
        <w:t xml:space="preserve"> p factor has</w:t>
      </w:r>
      <w:r w:rsidR="009C3F3B" w:rsidRPr="00C36037">
        <w:t xml:space="preserve"> </w:t>
      </w:r>
      <w:r w:rsidR="00AF3818" w:rsidRPr="00C36037">
        <w:t xml:space="preserve">also </w:t>
      </w:r>
      <w:r w:rsidR="009C3F3B" w:rsidRPr="00C36037">
        <w:t>emerged fr</w:t>
      </w:r>
      <w:r w:rsidR="00FF5685" w:rsidRPr="00C36037">
        <w:t>o</w:t>
      </w:r>
      <w:r w:rsidR="009C3F3B" w:rsidRPr="00C36037">
        <w:t xml:space="preserve">m recent genetic and genomic studies </w:t>
      </w:r>
      <w:r w:rsidR="00DB24AA" w:rsidRPr="00C36037">
        <w:fldChar w:fldCharType="begin">
          <w:fldData xml:space="preserve">PEVuZE5vdGU+PENpdGU+PEF1dGhvcj5TZWx6YW08L0F1dGhvcj48WWVhcj4yMDE4PC9ZZWFyPjxS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==
</w:fldData>
        </w:fldChar>
      </w:r>
      <w:r w:rsidR="00B4130C" w:rsidRPr="00C36037">
        <w:instrText xml:space="preserve"> ADDIN EN.CITE </w:instrText>
      </w:r>
      <w:r w:rsidR="00B4130C" w:rsidRPr="00C36037">
        <w:fldChar w:fldCharType="begin">
          <w:fldData xml:space="preserve">PEVuZE5vdGU+PENpdGU+PEF1dGhvcj5TZWx6YW08L0F1dGhvcj48WWVhcj4yMDE4PC9ZZWFyPjxS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==
</w:fldData>
        </w:fldChar>
      </w:r>
      <w:r w:rsidR="00B4130C" w:rsidRPr="00C36037">
        <w:instrText xml:space="preserve"> ADDIN EN.CITE.DATA </w:instrText>
      </w:r>
      <w:r w:rsidR="00B4130C" w:rsidRPr="00C36037">
        <w:fldChar w:fldCharType="end"/>
      </w:r>
      <w:r w:rsidR="00DB24AA" w:rsidRPr="00C36037">
        <w:fldChar w:fldCharType="separate"/>
      </w:r>
      <w:r w:rsidR="00B4130C" w:rsidRPr="00C36037">
        <w:rPr>
          <w:noProof/>
          <w:vertAlign w:val="superscript"/>
        </w:rPr>
        <w:t>8, 10, 18</w:t>
      </w:r>
      <w:r w:rsidR="00DB24AA" w:rsidRPr="00C36037">
        <w:fldChar w:fldCharType="end"/>
      </w:r>
      <w:r w:rsidR="00DB24AA" w:rsidRPr="00C36037">
        <w:t>.</w:t>
      </w:r>
      <w:r w:rsidR="009C3F3B" w:rsidRPr="00C36037">
        <w:rPr>
          <w:lang w:val="en"/>
        </w:rPr>
        <w:t xml:space="preserve"> </w:t>
      </w:r>
      <w:r w:rsidR="0074340A" w:rsidRPr="00C36037">
        <w:rPr>
          <w:lang w:val="en"/>
        </w:rPr>
        <w:t>S</w:t>
      </w:r>
      <w:r w:rsidR="00CA2F42" w:rsidRPr="00C36037">
        <w:rPr>
          <w:lang w:val="en"/>
        </w:rPr>
        <w:t xml:space="preserve">hared genetic </w:t>
      </w:r>
      <w:r w:rsidR="0074340A" w:rsidRPr="00C36037">
        <w:rPr>
          <w:lang w:val="en"/>
        </w:rPr>
        <w:t>effects</w:t>
      </w:r>
      <w:r w:rsidR="00CA2F42" w:rsidRPr="00C36037">
        <w:rPr>
          <w:lang w:val="en"/>
        </w:rPr>
        <w:t xml:space="preserve"> across different disorder</w:t>
      </w:r>
      <w:r w:rsidR="009C3F3B" w:rsidRPr="00C36037">
        <w:rPr>
          <w:lang w:val="en"/>
        </w:rPr>
        <w:t xml:space="preserve"> dimensions</w:t>
      </w:r>
      <w:r w:rsidR="00CA2F42" w:rsidRPr="00C36037">
        <w:rPr>
          <w:lang w:val="en"/>
        </w:rPr>
        <w:t xml:space="preserve"> were</w:t>
      </w:r>
      <w:r w:rsidR="0074340A" w:rsidRPr="00C36037">
        <w:rPr>
          <w:lang w:val="en"/>
        </w:rPr>
        <w:t xml:space="preserve"> found to be</w:t>
      </w:r>
      <w:r w:rsidR="00CA2F42" w:rsidRPr="00C36037">
        <w:rPr>
          <w:lang w:val="en"/>
        </w:rPr>
        <w:t xml:space="preserve"> </w:t>
      </w:r>
      <w:r w:rsidR="0AE99454" w:rsidRPr="00C36037">
        <w:rPr>
          <w:lang w:val="en"/>
        </w:rPr>
        <w:t xml:space="preserve">stable </w:t>
      </w:r>
      <w:r w:rsidR="00CA2F42" w:rsidRPr="00C36037">
        <w:rPr>
          <w:lang w:val="en"/>
        </w:rPr>
        <w:t xml:space="preserve">over </w:t>
      </w:r>
      <w:r w:rsidR="00EB34D5" w:rsidRPr="00C36037">
        <w:rPr>
          <w:lang w:val="en"/>
        </w:rPr>
        <w:t>development</w:t>
      </w:r>
      <w:r w:rsidR="009C3F3B" w:rsidRPr="00C36037">
        <w:rPr>
          <w:lang w:val="en"/>
        </w:rPr>
        <w:t xml:space="preserve">, even when considering different measures and reporters </w:t>
      </w:r>
      <w:r w:rsidR="008600CE" w:rsidRPr="00C36037">
        <w:rPr>
          <w:lang w:val="en"/>
        </w:rPr>
        <w:fldChar w:fldCharType="begin">
          <w:fldData xml:space="preserve">PEVuZE5vdGU+PENpdGU+PEF1dGhvcj5BbGxlZ3Jpbmk8L0F1dGhvcj48WWVhcj4yMDIwPC9ZZWFy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</w:fldData>
        </w:fldChar>
      </w:r>
      <w:r w:rsidR="00B4130C" w:rsidRPr="00C36037">
        <w:rPr>
          <w:lang w:val="en"/>
        </w:rPr>
        <w:instrText xml:space="preserve"> ADDIN EN.CITE </w:instrText>
      </w:r>
      <w:r w:rsidR="00B4130C" w:rsidRPr="00C36037">
        <w:rPr>
          <w:lang w:val="en"/>
        </w:rPr>
        <w:fldChar w:fldCharType="begin">
          <w:fldData xml:space="preserve">PEVuZE5vdGU+PENpdGU+PEF1dGhvcj5BbGxlZ3Jpbmk8L0F1dGhvcj48WWVhcj4yMDIwPC9ZZWFy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</w:fldData>
        </w:fldChar>
      </w:r>
      <w:r w:rsidR="00B4130C" w:rsidRPr="00C36037">
        <w:rPr>
          <w:lang w:val="en"/>
        </w:rPr>
        <w:instrText xml:space="preserve"> ADDIN EN.CITE.DATA </w:instrText>
      </w:r>
      <w:r w:rsidR="00B4130C" w:rsidRPr="00C36037">
        <w:rPr>
          <w:lang w:val="en"/>
        </w:rPr>
      </w:r>
      <w:r w:rsidR="00B4130C" w:rsidRPr="00C36037">
        <w:rPr>
          <w:lang w:val="en"/>
        </w:rPr>
        <w:fldChar w:fldCharType="end"/>
      </w:r>
      <w:r w:rsidR="008600CE" w:rsidRPr="00C36037">
        <w:rPr>
          <w:lang w:val="en"/>
        </w:rPr>
      </w:r>
      <w:r w:rsidR="008600CE" w:rsidRPr="00C36037">
        <w:rPr>
          <w:lang w:val="en"/>
        </w:rPr>
        <w:fldChar w:fldCharType="separate"/>
      </w:r>
      <w:r w:rsidR="00B4130C" w:rsidRPr="00C36037">
        <w:rPr>
          <w:noProof/>
          <w:vertAlign w:val="superscript"/>
          <w:lang w:val="en"/>
        </w:rPr>
        <w:t>18</w:t>
      </w:r>
      <w:r w:rsidR="008600CE" w:rsidRPr="00C36037">
        <w:rPr>
          <w:lang w:val="en"/>
        </w:rPr>
        <w:fldChar w:fldCharType="end"/>
      </w:r>
      <w:r w:rsidR="0AE99454" w:rsidRPr="00C36037">
        <w:rPr>
          <w:lang w:val="en"/>
        </w:rPr>
        <w:t>.</w:t>
      </w:r>
      <w:r w:rsidR="00113FAD" w:rsidRPr="00C36037">
        <w:rPr>
          <w:lang w:val="en"/>
        </w:rPr>
        <w:t xml:space="preserve"> Capturing what cuts across diagnostic categories (i.e.,</w:t>
      </w:r>
      <w:r w:rsidR="00A37289" w:rsidRPr="00C36037">
        <w:rPr>
          <w:lang w:val="en"/>
        </w:rPr>
        <w:t xml:space="preserve"> a</w:t>
      </w:r>
      <w:r w:rsidR="00113FAD" w:rsidRPr="00C36037">
        <w:rPr>
          <w:lang w:val="en"/>
        </w:rPr>
        <w:t xml:space="preserve"> transdiagnostic approach)</w:t>
      </w:r>
      <w:r w:rsidR="00113FAD" w:rsidRPr="00C36037">
        <w:t xml:space="preserve"> was found to be</w:t>
      </w:r>
      <w:r w:rsidR="003806BA" w:rsidRPr="00C36037">
        <w:t xml:space="preserve"> more effective in predicting functional and life outcomes than individual diagnoses </w:t>
      </w:r>
      <w:r w:rsidR="00D470DE" w:rsidRPr="00C36037">
        <w:fldChar w:fldCharType="begin"/>
      </w:r>
      <w:r w:rsidR="00B4130C" w:rsidRPr="00C36037">
        <w:instrText xml:space="preserve"> ADDIN EN.CITE &lt;EndNote&gt;&lt;Cite&gt;&lt;Author&gt;Eaton&lt;/Author&gt;&lt;Year&gt;2023&lt;/Year&gt;&lt;RecNum&gt;542&lt;/RecNum&gt;&lt;DisplayText&gt;&lt;style face="superscript"&gt;19&lt;/style&gt;&lt;/DisplayText&gt;&lt;record&gt;&lt;rec-number&gt;542&lt;/rec-number&gt;&lt;foreign-keys&gt;&lt;key app="EN" db-id="v2pvt2p5d20vtyeee9avpeacdateftts59p9" timestamp="1702909744" guid="cdd8d221-9db6-439a-995d-abb5339846c4"&gt;542&lt;/key&gt;&lt;/foreign-keys&gt;&lt;ref-type name="Journal Article"&gt;17&lt;/ref-type&gt;&lt;contributors&gt;&lt;authors&gt;&lt;author&gt;Eaton, Nicholas R.&lt;/author&gt;&lt;author&gt;Bringmann, Laura F.&lt;/author&gt;&lt;author&gt;Elmer, Timon&lt;/author&gt;&lt;author&gt;Fried, Eiko I.&lt;/author&gt;&lt;author&gt;Forbes, Miriam K.&lt;/author&gt;&lt;author&gt;Greene, Ashley L.&lt;/author&gt;&lt;author&gt;Krueger, Robert F.&lt;/author&gt;&lt;author&gt;Kotov, Roman&lt;/author&gt;&lt;author&gt;McGorry, Patrick D.&lt;/author&gt;&lt;author&gt;Mei, Cristina&lt;/author&gt;&lt;author&gt;Waszczuk, Monika A.&lt;/author&gt;&lt;/authors&gt;&lt;/contributors&gt;&lt;titles&gt;&lt;title&gt;A review of approaches and models in psychopathology conceptualization research&lt;/title&gt;&lt;secondary-title&gt;Nature Reviews Psychology&lt;/secondary-title&gt;&lt;/titles&gt;&lt;periodical&gt;&lt;full-title&gt;Nature Reviews Psychology&lt;/full-title&gt;&lt;/periodical&gt;&lt;pages&gt;622-636&lt;/pages&gt;&lt;volume&gt;2&lt;/volume&gt;&lt;number&gt;10&lt;/number&gt;&lt;section&gt;622&lt;/section&gt;&lt;dates&gt;&lt;year&gt;2023&lt;/year&gt;&lt;pub-dates&gt;&lt;date&gt;2023/10/01&lt;/date&gt;&lt;/pub-dates&gt;&lt;/dates&gt;&lt;isbn&gt;2731-0574&lt;/isbn&gt;&lt;urls&gt;&lt;related-urls&gt;&lt;url&gt;https://doi.org/10.1038/s44159-023-00218-4&lt;/url&gt;&lt;/related-urls&gt;&lt;/urls&gt;&lt;electronic-resource-num&gt;10.1038/s44159-023-00218-4&lt;/electronic-resource-num&gt;&lt;/record&gt;&lt;/Cite&gt;&lt;/EndNote&gt;</w:instrText>
      </w:r>
      <w:r w:rsidR="00D470DE" w:rsidRPr="00C36037">
        <w:fldChar w:fldCharType="separate"/>
      </w:r>
      <w:r w:rsidR="00B4130C" w:rsidRPr="00C36037">
        <w:rPr>
          <w:noProof/>
          <w:vertAlign w:val="superscript"/>
        </w:rPr>
        <w:t>19</w:t>
      </w:r>
      <w:r w:rsidR="00D470DE" w:rsidRPr="00C36037">
        <w:fldChar w:fldCharType="end"/>
      </w:r>
      <w:r w:rsidR="0AE99454" w:rsidRPr="00C36037">
        <w:rPr>
          <w:rFonts w:cstheme="minorHAnsi"/>
        </w:rPr>
        <w:t xml:space="preserve">. </w:t>
      </w:r>
    </w:p>
    <w:p w14:paraId="4A59F8BE" w14:textId="77777777" w:rsidR="00EB661D" w:rsidRDefault="00EB661D" w:rsidP="00F41308">
      <w:pPr>
        <w:rPr>
          <w:rFonts w:cstheme="minorHAnsi"/>
        </w:rPr>
      </w:pPr>
    </w:p>
    <w:p w14:paraId="7B698077" w14:textId="6B7BCDCA" w:rsidR="00FC2C51" w:rsidRDefault="00EB661D" w:rsidP="00F41308">
      <w:pPr>
        <w:rPr>
          <w:lang w:val="en"/>
        </w:rPr>
      </w:pPr>
      <w:r w:rsidRPr="538AF2F1">
        <w:t xml:space="preserve">Therefore, isolating p from major psychiatric disorders could better capture the specific genetic effects associated with </w:t>
      </w:r>
      <w:r w:rsidR="006D26FF" w:rsidRPr="538AF2F1">
        <w:t>each</w:t>
      </w:r>
      <w:r w:rsidRPr="538AF2F1">
        <w:t xml:space="preserve"> disorder and provide a more precise understanding of disorder-specific biology</w:t>
      </w:r>
      <w:r w:rsidR="00EF1334" w:rsidRPr="538AF2F1">
        <w:t>. Previo</w:t>
      </w:r>
      <w:r w:rsidR="00A014F7" w:rsidRPr="538AF2F1">
        <w:t>us</w:t>
      </w:r>
      <w:r w:rsidR="00EF1334" w:rsidRPr="538AF2F1">
        <w:t xml:space="preserve"> </w:t>
      </w:r>
      <w:r w:rsidR="00DB330F" w:rsidRPr="538AF2F1">
        <w:t>research</w:t>
      </w:r>
      <w:r w:rsidR="00EF1334" w:rsidRPr="538AF2F1">
        <w:t xml:space="preserve"> </w:t>
      </w:r>
      <w:r w:rsidR="00FB5DC1" w:rsidRPr="538AF2F1">
        <w:t xml:space="preserve">that isolated transdiagnostic </w:t>
      </w:r>
      <w:r w:rsidR="0054595A" w:rsidRPr="538AF2F1">
        <w:t xml:space="preserve">effects </w:t>
      </w:r>
      <w:r w:rsidR="00FB5DC1" w:rsidRPr="538AF2F1">
        <w:t>to investigate</w:t>
      </w:r>
      <w:r w:rsidR="00EF1334" w:rsidRPr="538AF2F1">
        <w:t xml:space="preserve"> specificity revealed novel genetic profiles and biological pathways</w:t>
      </w:r>
      <w:r w:rsidR="00FB5DC1" w:rsidRPr="538AF2F1">
        <w:t xml:space="preserve"> </w:t>
      </w:r>
      <w:r w:rsidR="00FB3BCD" w:rsidRPr="538AF2F1">
        <w:t>in</w:t>
      </w:r>
      <w:r w:rsidR="0054595A" w:rsidRPr="538AF2F1">
        <w:t xml:space="preserve"> neurodevelopmental disorders </w:t>
      </w:r>
      <w:r w:rsidR="004F2300" w:rsidRPr="538AF2F1">
        <w:fldChar w:fldCharType="begin">
          <w:fldData xml:space="preserve">PEVuZE5vdGU+PENpdGU+PEF1dGhvcj5QZXR0ZXJzc29uPC9BdXRob3I+PFllYXI+MjAxMzwvWWVh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</w:fldData>
        </w:fldChar>
      </w:r>
      <w:r w:rsidR="00B4130C" w:rsidRPr="00C36037">
        <w:instrText xml:space="preserve"> ADDIN EN.CITE </w:instrText>
      </w:r>
      <w:r w:rsidR="00B4130C" w:rsidRPr="00C36037">
        <w:fldChar w:fldCharType="begin">
          <w:fldData xml:space="preserve">PEVuZE5vdGU+PENpdGU+PEF1dGhvcj5QZXR0ZXJzc29uPC9BdXRob3I+PFllYXI+MjAxMzwvWWVh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</w:fldData>
        </w:fldChar>
      </w:r>
      <w:r w:rsidR="00B4130C" w:rsidRPr="00C36037">
        <w:instrText xml:space="preserve"> ADDIN EN.CITE.DATA </w:instrText>
      </w:r>
      <w:r w:rsidR="00B4130C" w:rsidRPr="00C36037">
        <w:fldChar w:fldCharType="end"/>
      </w:r>
      <w:r w:rsidR="004F2300" w:rsidRPr="538AF2F1">
        <w:fldChar w:fldCharType="separate"/>
      </w:r>
      <w:r w:rsidR="00B4130C" w:rsidRPr="00B4130C">
        <w:rPr>
          <w:noProof/>
          <w:vertAlign w:val="superscript"/>
        </w:rPr>
        <w:t>20</w:t>
      </w:r>
      <w:r w:rsidR="004F2300" w:rsidRPr="538AF2F1">
        <w:fldChar w:fldCharType="end"/>
      </w:r>
      <w:r w:rsidR="0054595A" w:rsidRPr="538AF2F1">
        <w:t xml:space="preserve"> and alcohol use disorder </w:t>
      </w:r>
      <w:r w:rsidR="000E2F28" w:rsidRPr="538AF2F1">
        <w:fldChar w:fldCharType="begin">
          <w:fldData xml:space="preserve">PEVuZE5vdGU+PENpdGU+PEF1dGhvcj5NYWxsYXJkPC9BdXRob3I+PFllYXI+MjAyMjwvWWVhcj48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==
</w:fldData>
        </w:fldChar>
      </w:r>
      <w:r w:rsidR="00B4130C">
        <w:instrText xml:space="preserve"> ADDIN EN.CITE </w:instrText>
      </w:r>
      <w:r w:rsidR="00B4130C">
        <w:fldChar w:fldCharType="begin">
          <w:fldData xml:space="preserve">PEVuZE5vdGU+PENpdGU+PEF1dGhvcj5NYWxsYXJkPC9BdXRob3I+PFllYXI+MjAyMjwvWWVhcj48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==
</w:fldData>
        </w:fldChar>
      </w:r>
      <w:r w:rsidR="00B4130C">
        <w:instrText xml:space="preserve"> ADDIN EN.CITE.DATA </w:instrText>
      </w:r>
      <w:r w:rsidR="00B4130C">
        <w:fldChar w:fldCharType="end"/>
      </w:r>
      <w:r w:rsidR="000E2F28" w:rsidRPr="538AF2F1">
        <w:fldChar w:fldCharType="separate"/>
      </w:r>
      <w:r w:rsidR="00B4130C" w:rsidRPr="00B4130C">
        <w:rPr>
          <w:noProof/>
          <w:vertAlign w:val="superscript"/>
        </w:rPr>
        <w:t>21</w:t>
      </w:r>
      <w:r w:rsidR="000E2F28" w:rsidRPr="538AF2F1">
        <w:fldChar w:fldCharType="end"/>
      </w:r>
      <w:r w:rsidR="00EF1334" w:rsidRPr="538AF2F1">
        <w:t>.</w:t>
      </w:r>
      <w:r w:rsidR="00FB5DC1" w:rsidRPr="538AF2F1">
        <w:t xml:space="preserve"> </w:t>
      </w:r>
      <w:r w:rsidR="0AE99454" w:rsidRPr="003B35BB">
        <w:rPr>
          <w:lang w:val="en"/>
        </w:rPr>
        <w:t xml:space="preserve">In this study, we applied Genomic Structural Equation Modelling (Genomic SEM) </w:t>
      </w:r>
      <w:r w:rsidR="008600CE" w:rsidRPr="003B35BB">
        <w:rPr>
          <w:lang w:val="en"/>
        </w:rPr>
        <w:fldChar w:fldCharType="begin">
          <w:fldData xml:space="preserve">PEVuZE5vdGU+PENpdGU+PEF1dGhvcj5Hcm90emluZ2VyPC9BdXRob3I+PFllYXI+MjAxOTwvWWVh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</w:fldData>
        </w:fldChar>
      </w:r>
      <w:r w:rsidR="00B4130C">
        <w:rPr>
          <w:lang w:val="en"/>
        </w:rPr>
        <w:instrText xml:space="preserve"> ADDIN EN.CITE </w:instrText>
      </w:r>
      <w:r w:rsidR="00B4130C">
        <w:rPr>
          <w:lang w:val="en"/>
        </w:rPr>
        <w:fldChar w:fldCharType="begin">
          <w:fldData xml:space="preserve">PEVuZE5vdGU+PENpdGU+PEF1dGhvcj5Hcm90emluZ2VyPC9BdXRob3I+PFllYXI+MjAxOTwvWWVh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</w:fldData>
        </w:fldChar>
      </w:r>
      <w:r w:rsidR="00B4130C">
        <w:rPr>
          <w:lang w:val="en"/>
        </w:rPr>
        <w:instrText xml:space="preserve"> ADDIN EN.CITE.DATA </w:instrText>
      </w:r>
      <w:r w:rsidR="00B4130C">
        <w:rPr>
          <w:lang w:val="en"/>
        </w:rPr>
      </w:r>
      <w:r w:rsidR="00B4130C">
        <w:rPr>
          <w:lang w:val="en"/>
        </w:rPr>
        <w:fldChar w:fldCharType="end"/>
      </w:r>
      <w:r w:rsidR="008600CE" w:rsidRPr="003B35BB">
        <w:rPr>
          <w:lang w:val="en"/>
        </w:rPr>
      </w:r>
      <w:r w:rsidR="008600CE" w:rsidRPr="003B35BB">
        <w:rPr>
          <w:lang w:val="en"/>
        </w:rPr>
        <w:fldChar w:fldCharType="separate"/>
      </w:r>
      <w:r w:rsidR="00B4130C" w:rsidRPr="00B4130C">
        <w:rPr>
          <w:noProof/>
          <w:vertAlign w:val="superscript"/>
          <w:lang w:val="en"/>
        </w:rPr>
        <w:t>22</w:t>
      </w:r>
      <w:r w:rsidR="008600CE" w:rsidRPr="003B35BB">
        <w:rPr>
          <w:lang w:val="en"/>
        </w:rPr>
        <w:fldChar w:fldCharType="end"/>
      </w:r>
      <w:r w:rsidR="0AE99454" w:rsidRPr="003B35BB">
        <w:rPr>
          <w:lang w:val="en"/>
        </w:rPr>
        <w:t xml:space="preserve"> </w:t>
      </w:r>
      <w:r w:rsidR="0058130D" w:rsidRPr="003B35BB">
        <w:rPr>
          <w:lang w:val="en"/>
        </w:rPr>
        <w:t>to isolate</w:t>
      </w:r>
      <w:r w:rsidR="0AE99454" w:rsidRPr="003B35BB">
        <w:rPr>
          <w:lang w:val="en"/>
        </w:rPr>
        <w:t xml:space="preserve"> </w:t>
      </w:r>
      <w:r w:rsidR="002149D1" w:rsidRPr="003B35BB">
        <w:rPr>
          <w:lang w:val="en"/>
        </w:rPr>
        <w:t>transdiagnostic</w:t>
      </w:r>
      <w:r w:rsidR="00C70A5C" w:rsidRPr="003B35BB">
        <w:rPr>
          <w:lang w:val="en"/>
        </w:rPr>
        <w:t xml:space="preserve"> </w:t>
      </w:r>
      <w:r w:rsidR="0AE99454" w:rsidRPr="003B35BB">
        <w:rPr>
          <w:lang w:val="en"/>
        </w:rPr>
        <w:t xml:space="preserve">genetic effects across 11 psychiatric disorders from genetic effects specific to each </w:t>
      </w:r>
      <w:r w:rsidR="002149D1" w:rsidRPr="003B35BB">
        <w:rPr>
          <w:lang w:val="en"/>
        </w:rPr>
        <w:t>psychiatric condition</w:t>
      </w:r>
      <w:r w:rsidR="0AE99454" w:rsidRPr="003B35BB">
        <w:rPr>
          <w:lang w:val="en"/>
        </w:rPr>
        <w:t xml:space="preserve">. As shorthand, we refer to these disorder-specific genetic effects as </w:t>
      </w:r>
      <w:r w:rsidR="0AE99454" w:rsidRPr="538AF2F1">
        <w:rPr>
          <w:i/>
          <w:iCs/>
          <w:lang w:val="en"/>
        </w:rPr>
        <w:t>non-p</w:t>
      </w:r>
      <w:r w:rsidR="00D7534E" w:rsidRPr="538AF2F1">
        <w:rPr>
          <w:i/>
          <w:iCs/>
          <w:lang w:val="en"/>
        </w:rPr>
        <w:t xml:space="preserve"> </w:t>
      </w:r>
      <w:r w:rsidR="00D7534E" w:rsidRPr="003B35BB">
        <w:rPr>
          <w:lang w:val="en"/>
        </w:rPr>
        <w:t xml:space="preserve">to describe </w:t>
      </w:r>
      <w:r w:rsidR="0AE99454" w:rsidRPr="003B35BB">
        <w:rPr>
          <w:lang w:val="en"/>
        </w:rPr>
        <w:t>residual genetic variance independent of genomically identified p. We used summary statistics from these non-</w:t>
      </w:r>
      <w:proofErr w:type="gramStart"/>
      <w:r w:rsidR="0AE99454" w:rsidRPr="003B35BB">
        <w:rPr>
          <w:lang w:val="en"/>
        </w:rPr>
        <w:t>p GWA</w:t>
      </w:r>
      <w:proofErr w:type="gramEnd"/>
      <w:r w:rsidR="006B72C0" w:rsidRPr="003B35BB">
        <w:rPr>
          <w:lang w:val="en"/>
        </w:rPr>
        <w:t xml:space="preserve"> analyses</w:t>
      </w:r>
      <w:r w:rsidR="0AE99454" w:rsidRPr="003B35BB">
        <w:rPr>
          <w:lang w:val="en"/>
        </w:rPr>
        <w:t xml:space="preserve"> to </w:t>
      </w:r>
      <w:r w:rsidR="00FC2C51" w:rsidRPr="538AF2F1">
        <w:rPr>
          <w:lang w:val="en"/>
        </w:rPr>
        <w:t xml:space="preserve">estimate SNP </w:t>
      </w:r>
      <w:proofErr w:type="gramStart"/>
      <w:r w:rsidR="00FC2C51" w:rsidRPr="538AF2F1">
        <w:rPr>
          <w:lang w:val="en"/>
        </w:rPr>
        <w:t>heritability</w:t>
      </w:r>
      <w:r w:rsidR="5BB13B86" w:rsidRPr="538AF2F1">
        <w:rPr>
          <w:lang w:val="en"/>
        </w:rPr>
        <w:t xml:space="preserve">, </w:t>
      </w:r>
      <w:r w:rsidR="00FC2C51" w:rsidRPr="538AF2F1">
        <w:rPr>
          <w:lang w:val="en"/>
        </w:rPr>
        <w:t xml:space="preserve"> genetic</w:t>
      </w:r>
      <w:proofErr w:type="gramEnd"/>
      <w:r w:rsidR="00FC2C51" w:rsidRPr="538AF2F1">
        <w:rPr>
          <w:lang w:val="en"/>
        </w:rPr>
        <w:t xml:space="preserve"> correlations between the disorders beyond transdiagnostic effects, and their correlations with external </w:t>
      </w:r>
      <w:proofErr w:type="spellStart"/>
      <w:r w:rsidR="00FC2C51" w:rsidRPr="538AF2F1">
        <w:rPr>
          <w:lang w:val="en"/>
        </w:rPr>
        <w:t>biobehavioural</w:t>
      </w:r>
      <w:proofErr w:type="spellEnd"/>
      <w:r w:rsidR="00FC2C51" w:rsidRPr="538AF2F1">
        <w:rPr>
          <w:lang w:val="en"/>
        </w:rPr>
        <w:t xml:space="preserve"> traits. We hypothesized that non-p traits will provide us with novel insight into the genetic architecture of psychiatric disorders and their correlations</w:t>
      </w:r>
      <w:r w:rsidR="0097641F">
        <w:rPr>
          <w:lang w:val="en"/>
        </w:rPr>
        <w:t xml:space="preserve"> with </w:t>
      </w:r>
      <w:r w:rsidR="003662FE">
        <w:rPr>
          <w:lang w:val="en"/>
        </w:rPr>
        <w:t>o</w:t>
      </w:r>
      <w:r w:rsidR="0097641F">
        <w:rPr>
          <w:lang w:val="en"/>
        </w:rPr>
        <w:t>ther disorders and traits</w:t>
      </w:r>
      <w:r w:rsidR="00FC2C51" w:rsidRPr="538AF2F1">
        <w:rPr>
          <w:lang w:val="en"/>
        </w:rPr>
        <w:t xml:space="preserve">, consequently informing research and practice into diagnostics and treatment.  </w:t>
      </w:r>
    </w:p>
    <w:p w14:paraId="7592D93D" w14:textId="77777777" w:rsidR="00061CA3" w:rsidRDefault="00061CA3" w:rsidP="00F41308">
      <w:pPr>
        <w:rPr>
          <w:lang w:val="en"/>
        </w:rPr>
      </w:pPr>
    </w:p>
    <w:p w14:paraId="411EB424" w14:textId="77777777" w:rsidR="001E10A0" w:rsidRPr="001E10A0" w:rsidRDefault="001E10A0" w:rsidP="001273DC"/>
    <w:p w14:paraId="270FE3CD" w14:textId="4CE64FCC" w:rsidR="00417FAF" w:rsidRPr="00464885" w:rsidRDefault="00417FAF" w:rsidP="00417FAF">
      <w:pPr>
        <w:pStyle w:val="Heading1"/>
        <w:spacing w:beforeLines="20" w:before="48" w:line="288" w:lineRule="exact"/>
        <w:rPr>
          <w:rFonts w:asciiTheme="minorHAnsi" w:hAnsiTheme="minorHAnsi" w:cstheme="minorHAnsi"/>
        </w:rPr>
      </w:pPr>
      <w:r w:rsidRPr="00464885">
        <w:rPr>
          <w:rFonts w:asciiTheme="minorHAnsi" w:hAnsiTheme="minorHAnsi" w:cstheme="minorHAnsi"/>
        </w:rPr>
        <w:t>M</w:t>
      </w:r>
      <w:r>
        <w:rPr>
          <w:rFonts w:asciiTheme="minorHAnsi" w:hAnsiTheme="minorHAnsi" w:cstheme="minorHAnsi"/>
        </w:rPr>
        <w:t>ethods</w:t>
      </w:r>
    </w:p>
    <w:p w14:paraId="27A2FB3A" w14:textId="77777777" w:rsidR="00417FAF" w:rsidRPr="00464885" w:rsidRDefault="00417FAF" w:rsidP="00417FAF">
      <w:pPr>
        <w:spacing w:beforeLines="20" w:before="48" w:line="288" w:lineRule="exact"/>
        <w:rPr>
          <w:rFonts w:eastAsia="Calibri" w:cstheme="minorHAnsi"/>
        </w:rPr>
      </w:pPr>
    </w:p>
    <w:p w14:paraId="328CAC0C" w14:textId="5FE0DDC6" w:rsidR="00417FAF" w:rsidRPr="001273DC" w:rsidRDefault="00417FAF" w:rsidP="00417FAF">
      <w:pPr>
        <w:spacing w:beforeLines="20" w:before="48" w:line="288" w:lineRule="exact"/>
        <w:rPr>
          <w:rFonts w:eastAsia="Calibri"/>
          <w:color w:val="000000" w:themeColor="text1"/>
        </w:rPr>
      </w:pPr>
      <w:r w:rsidRPr="00E75C75">
        <w:rPr>
          <w:rFonts w:eastAsia="Calibri"/>
          <w:color w:val="000000" w:themeColor="text1"/>
        </w:rPr>
        <w:t xml:space="preserve">The article is accompanied by </w:t>
      </w:r>
      <w:r w:rsidRPr="00E75C75">
        <w:rPr>
          <w:rFonts w:eastAsia="Calibri"/>
          <w:color w:val="000000" w:themeColor="text1"/>
          <w:u w:val="single"/>
        </w:rPr>
        <w:t>Supplementary Information</w:t>
      </w:r>
      <w:r>
        <w:rPr>
          <w:rFonts w:eastAsia="Calibri"/>
          <w:color w:val="000000" w:themeColor="text1"/>
        </w:rPr>
        <w:t xml:space="preserve"> </w:t>
      </w:r>
      <w:r w:rsidRPr="001273DC">
        <w:rPr>
          <w:rFonts w:eastAsia="Calibri"/>
          <w:color w:val="000000" w:themeColor="text1"/>
        </w:rPr>
        <w:t xml:space="preserve">and the study followed a </w:t>
      </w:r>
      <w:r w:rsidR="00877E30">
        <w:fldChar w:fldCharType="begin"/>
      </w:r>
      <w:r w:rsidR="00877E30">
        <w:instrText>HYPERLINK "https://osf.io/nq2wy"</w:instrText>
      </w:r>
      <w:r w:rsidR="00877E30">
        <w:fldChar w:fldCharType="separate"/>
      </w:r>
      <w:r w:rsidRPr="001273DC">
        <w:rPr>
          <w:rStyle w:val="Hyperlink"/>
          <w:rFonts w:eastAsia="Calibri"/>
        </w:rPr>
        <w:t>preregistered analysis plan</w:t>
      </w:r>
      <w:r w:rsidR="00877E30">
        <w:rPr>
          <w:rStyle w:val="Hyperlink"/>
          <w:rFonts w:eastAsia="Calibri"/>
        </w:rPr>
        <w:fldChar w:fldCharType="end"/>
      </w:r>
      <w:r w:rsidRPr="001273DC">
        <w:rPr>
          <w:rFonts w:eastAsia="Calibri"/>
          <w:color w:val="000000" w:themeColor="text1"/>
        </w:rPr>
        <w:t>.</w:t>
      </w:r>
      <w:r w:rsidR="00061CA3">
        <w:rPr>
          <w:rFonts w:eastAsia="Calibri"/>
          <w:color w:val="000000" w:themeColor="text1"/>
        </w:rPr>
        <w:t xml:space="preserve"> Deviat</w:t>
      </w:r>
      <w:r w:rsidR="008E29CD">
        <w:rPr>
          <w:rFonts w:eastAsia="Calibri"/>
          <w:color w:val="000000" w:themeColor="text1"/>
        </w:rPr>
        <w:t>i</w:t>
      </w:r>
      <w:r w:rsidR="00061CA3">
        <w:rPr>
          <w:rFonts w:eastAsia="Calibri"/>
          <w:color w:val="000000" w:themeColor="text1"/>
        </w:rPr>
        <w:t>ons from preregister</w:t>
      </w:r>
      <w:r w:rsidR="008E29CD">
        <w:rPr>
          <w:rFonts w:eastAsia="Calibri"/>
          <w:color w:val="000000" w:themeColor="text1"/>
        </w:rPr>
        <w:t>e</w:t>
      </w:r>
      <w:r w:rsidR="00061CA3">
        <w:rPr>
          <w:rFonts w:eastAsia="Calibri"/>
          <w:color w:val="000000" w:themeColor="text1"/>
        </w:rPr>
        <w:t>d analyses are described in Supplementary Note 1</w:t>
      </w:r>
      <w:r w:rsidR="005D6BCA">
        <w:rPr>
          <w:rFonts w:eastAsia="Calibri"/>
          <w:color w:val="000000" w:themeColor="text1"/>
        </w:rPr>
        <w:t>.</w:t>
      </w:r>
    </w:p>
    <w:p w14:paraId="59B1293E" w14:textId="77777777" w:rsidR="00417FAF" w:rsidRPr="00464885" w:rsidRDefault="00417FAF" w:rsidP="00417FAF">
      <w:pPr>
        <w:spacing w:beforeLines="20" w:before="48" w:line="288" w:lineRule="exact"/>
        <w:rPr>
          <w:rFonts w:eastAsia="Calibri" w:cstheme="minorHAnsi"/>
          <w:b/>
          <w:bCs/>
        </w:rPr>
      </w:pPr>
    </w:p>
    <w:p w14:paraId="7C88040A" w14:textId="77777777" w:rsidR="00417FAF" w:rsidRPr="00A74E33" w:rsidRDefault="00417FAF" w:rsidP="00417FAF">
      <w:pPr>
        <w:pStyle w:val="Heading2"/>
        <w:spacing w:beforeLines="100" w:before="240" w:line="288" w:lineRule="exact"/>
        <w:rPr>
          <w:rFonts w:asciiTheme="minorHAnsi" w:hAnsiTheme="minorHAnsi" w:cstheme="minorHAnsi"/>
          <w:i w:val="0"/>
          <w:iCs/>
        </w:rPr>
      </w:pPr>
      <w:r w:rsidRPr="00A74E33">
        <w:rPr>
          <w:rFonts w:asciiTheme="minorHAnsi" w:hAnsiTheme="minorHAnsi" w:cstheme="minorHAnsi"/>
          <w:i w:val="0"/>
          <w:iCs/>
        </w:rPr>
        <w:t xml:space="preserve">GWAS summary statistics </w:t>
      </w:r>
    </w:p>
    <w:p w14:paraId="17297D64" w14:textId="77777777" w:rsidR="00F212BF" w:rsidRDefault="00F212BF" w:rsidP="00F212BF">
      <w:pPr>
        <w:rPr>
          <w:rFonts w:eastAsia="Calibri"/>
          <w:color w:val="000000" w:themeColor="text1"/>
        </w:rPr>
      </w:pPr>
    </w:p>
    <w:p w14:paraId="090FEFA5" w14:textId="3E7B3192" w:rsidR="00417FAF" w:rsidRDefault="00417FAF" w:rsidP="00F212BF">
      <w:pPr>
        <w:rPr>
          <w:rFonts w:eastAsia="Calibri"/>
          <w:color w:val="000000" w:themeColor="text1"/>
        </w:rPr>
      </w:pPr>
      <w:r w:rsidRPr="105FBAAB">
        <w:rPr>
          <w:rFonts w:eastAsia="Calibri"/>
          <w:color w:val="000000" w:themeColor="text1"/>
        </w:rPr>
        <w:t xml:space="preserve">We used </w:t>
      </w:r>
      <w:r w:rsidR="389C0C52" w:rsidRPr="105FBAAB">
        <w:rPr>
          <w:rFonts w:eastAsia="Calibri"/>
          <w:color w:val="000000" w:themeColor="text1"/>
        </w:rPr>
        <w:t xml:space="preserve">the most recent </w:t>
      </w:r>
      <w:r w:rsidRPr="105FBAAB">
        <w:rPr>
          <w:rFonts w:eastAsia="Calibri"/>
          <w:color w:val="000000" w:themeColor="text1"/>
        </w:rPr>
        <w:t xml:space="preserve">publicly available summary statistics from GWA studies of 11 major psychiatric disorders. Detailed information about the GWAS summary statistics, sample sizes and availability are provided in </w:t>
      </w:r>
      <w:r w:rsidRPr="0072022A">
        <w:rPr>
          <w:rFonts w:eastAsia="Calibri"/>
          <w:color w:val="000000" w:themeColor="text1"/>
        </w:rPr>
        <w:t>Supplementary Table 1.</w:t>
      </w:r>
      <w:r w:rsidRPr="105FBAAB">
        <w:rPr>
          <w:rFonts w:eastAsia="Calibri"/>
          <w:color w:val="000000" w:themeColor="text1"/>
        </w:rPr>
        <w:t xml:space="preserve"> All summary statistics are based on samples of European ancestry GWAS only. For details on the analysis protocol, we refer to the original publications.</w:t>
      </w:r>
    </w:p>
    <w:p w14:paraId="436931BB" w14:textId="77777777" w:rsidR="00417FAF" w:rsidRDefault="00417FAF" w:rsidP="00417FAF">
      <w:pPr>
        <w:spacing w:beforeLines="20" w:before="48" w:line="288" w:lineRule="exact"/>
        <w:rPr>
          <w:rFonts w:eastAsia="Calibri" w:cstheme="minorHAnsi"/>
        </w:rPr>
      </w:pPr>
    </w:p>
    <w:p w14:paraId="6CA47B39" w14:textId="77777777" w:rsidR="00F212BF" w:rsidRDefault="00F212BF" w:rsidP="00417FAF">
      <w:pPr>
        <w:spacing w:beforeLines="20" w:before="48" w:line="288" w:lineRule="exact"/>
        <w:rPr>
          <w:rFonts w:eastAsia="Calibri" w:cstheme="minorHAnsi"/>
        </w:rPr>
      </w:pPr>
    </w:p>
    <w:p w14:paraId="215F0044" w14:textId="77777777" w:rsidR="00F212BF" w:rsidRPr="00464885" w:rsidRDefault="00F212BF" w:rsidP="00417FAF">
      <w:pPr>
        <w:spacing w:beforeLines="20" w:before="48" w:line="288" w:lineRule="exact"/>
        <w:rPr>
          <w:rFonts w:eastAsia="Calibri" w:cstheme="minorHAnsi"/>
        </w:rPr>
      </w:pPr>
    </w:p>
    <w:p w14:paraId="35A5B3E4" w14:textId="77777777" w:rsidR="00417FAF" w:rsidRPr="00A74E33" w:rsidRDefault="00417FAF" w:rsidP="00417FAF">
      <w:pPr>
        <w:pStyle w:val="Heading2"/>
        <w:spacing w:beforeLines="100" w:before="240" w:line="288" w:lineRule="exact"/>
        <w:rPr>
          <w:i w:val="0"/>
          <w:iCs/>
        </w:rPr>
      </w:pPr>
      <w:r w:rsidRPr="00A74E33">
        <w:rPr>
          <w:rFonts w:asciiTheme="minorHAnsi" w:hAnsiTheme="minorHAnsi" w:cstheme="minorHAnsi"/>
          <w:i w:val="0"/>
          <w:iCs/>
        </w:rPr>
        <w:lastRenderedPageBreak/>
        <w:t>Genomic SEM</w:t>
      </w:r>
    </w:p>
    <w:p w14:paraId="5243B078" w14:textId="77777777" w:rsidR="00F212BF" w:rsidRDefault="00F212BF" w:rsidP="00F212BF">
      <w:pPr>
        <w:rPr>
          <w:rFonts w:eastAsia="Calibri"/>
          <w:color w:val="000000" w:themeColor="text1"/>
        </w:rPr>
      </w:pPr>
    </w:p>
    <w:p w14:paraId="1649ADD1" w14:textId="0E8D798A" w:rsidR="00E64938" w:rsidRPr="00251FBD" w:rsidRDefault="00417FAF" w:rsidP="00F212BF">
      <w:pPr>
        <w:rPr>
          <w:rFonts w:eastAsia="Calibri"/>
          <w:color w:val="000000" w:themeColor="text1"/>
        </w:rPr>
      </w:pPr>
      <w:r w:rsidRPr="00251FBD">
        <w:rPr>
          <w:rFonts w:eastAsia="Calibri"/>
          <w:color w:val="000000" w:themeColor="text1"/>
        </w:rPr>
        <w:t xml:space="preserve">Genomic SEM </w:t>
      </w:r>
      <w:r w:rsidRPr="00251FBD">
        <w:rPr>
          <w:rFonts w:eastAsia="Calibri"/>
          <w:color w:val="000000" w:themeColor="text1"/>
        </w:rPr>
        <w:fldChar w:fldCharType="begin">
          <w:fldData xml:space="preserve">PEVuZE5vdGU+PENpdGU+PEF1dGhvcj5Hcm90emluZ2VyPC9BdXRob3I+PFllYXI+MjAxOTwvWWVh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</w:fldData>
        </w:fldChar>
      </w:r>
      <w:r w:rsidR="00B4130C" w:rsidRPr="00F212BF">
        <w:rPr>
          <w:rFonts w:eastAsia="Calibri"/>
          <w:color w:val="000000" w:themeColor="text1"/>
        </w:rPr>
        <w:instrText xml:space="preserve"> ADDIN EN.CITE </w:instrText>
      </w:r>
      <w:r w:rsidR="00B4130C" w:rsidRPr="00F212BF">
        <w:rPr>
          <w:rFonts w:eastAsia="Calibri"/>
          <w:color w:val="000000" w:themeColor="text1"/>
        </w:rPr>
        <w:fldChar w:fldCharType="begin">
          <w:fldData xml:space="preserve">PEVuZE5vdGU+PENpdGU+PEF1dGhvcj5Hcm90emluZ2VyPC9BdXRob3I+PFllYXI+MjAxOTwvWWVh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</w:fldData>
        </w:fldChar>
      </w:r>
      <w:r w:rsidR="00B4130C" w:rsidRPr="00F212BF">
        <w:rPr>
          <w:rFonts w:eastAsia="Calibri"/>
          <w:color w:val="000000" w:themeColor="text1"/>
        </w:rPr>
        <w:instrText xml:space="preserve"> ADDIN EN.CITE.DATA </w:instrText>
      </w:r>
      <w:r w:rsidR="00B4130C" w:rsidRPr="00F212BF">
        <w:rPr>
          <w:rFonts w:eastAsia="Calibri"/>
          <w:color w:val="000000" w:themeColor="text1"/>
        </w:rPr>
      </w:r>
      <w:r w:rsidR="00B4130C" w:rsidRPr="00F212BF">
        <w:rPr>
          <w:rFonts w:eastAsia="Calibri"/>
          <w:color w:val="000000" w:themeColor="text1"/>
        </w:rPr>
        <w:fldChar w:fldCharType="end"/>
      </w:r>
      <w:r w:rsidRPr="00251FBD">
        <w:rPr>
          <w:rFonts w:eastAsia="Calibri"/>
          <w:color w:val="000000" w:themeColor="text1"/>
        </w:rPr>
      </w:r>
      <w:r w:rsidRPr="00251FBD">
        <w:rPr>
          <w:rFonts w:eastAsia="Calibri"/>
          <w:color w:val="000000" w:themeColor="text1"/>
        </w:rPr>
        <w:fldChar w:fldCharType="separate"/>
      </w:r>
      <w:r w:rsidR="00B4130C" w:rsidRPr="00B4130C">
        <w:rPr>
          <w:rFonts w:eastAsia="Calibri"/>
          <w:noProof/>
          <w:color w:val="000000" w:themeColor="text1"/>
          <w:vertAlign w:val="superscript"/>
        </w:rPr>
        <w:t>22</w:t>
      </w:r>
      <w:r w:rsidRPr="00251FBD">
        <w:rPr>
          <w:rFonts w:eastAsia="Calibri"/>
          <w:color w:val="000000" w:themeColor="text1"/>
        </w:rPr>
        <w:fldChar w:fldCharType="end"/>
      </w:r>
      <w:r w:rsidRPr="00251FBD">
        <w:rPr>
          <w:rFonts w:eastAsia="Calibri"/>
          <w:color w:val="000000" w:themeColor="text1"/>
        </w:rPr>
        <w:t xml:space="preserve"> is a statistical framework that can model the shared and unique genetic architecture of complex traits by applying structural equation modelling principles to GWAS summary statistics. Genomic SEM is unbiased by sample overlap and imbalanced sample</w:t>
      </w:r>
      <w:r w:rsidR="003D54F4">
        <w:rPr>
          <w:rFonts w:eastAsia="Calibri"/>
          <w:color w:val="000000" w:themeColor="text1"/>
        </w:rPr>
        <w:t xml:space="preserve"> sizes</w:t>
      </w:r>
      <w:r w:rsidR="00527DA4">
        <w:rPr>
          <w:rFonts w:eastAsiaTheme="minorEastAsia" w:hint="eastAsia"/>
          <w:color w:val="000000" w:themeColor="text1"/>
          <w:lang w:eastAsia="zh-CN"/>
        </w:rPr>
        <w:t xml:space="preserve"> </w:t>
      </w:r>
      <w:r w:rsidR="00527DA4">
        <w:rPr>
          <w:rFonts w:eastAsiaTheme="minorEastAsia"/>
          <w:color w:val="000000" w:themeColor="text1"/>
          <w:lang w:eastAsia="zh-CN"/>
        </w:rPr>
        <w:fldChar w:fldCharType="begin">
          <w:fldData xml:space="preserve">PEVuZE5vdGU+PENpdGU+PEF1dGhvcj5Hcm90emluZ2VyPC9BdXRob3I+PFllYXI+MjAxOTwvWWVh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</w:fldData>
        </w:fldChar>
      </w:r>
      <w:r w:rsidR="00527DA4">
        <w:rPr>
          <w:rFonts w:eastAsiaTheme="minorEastAsia"/>
          <w:color w:val="000000" w:themeColor="text1"/>
          <w:lang w:eastAsia="zh-CN"/>
        </w:rPr>
        <w:instrText xml:space="preserve"> ADDIN EN.CITE </w:instrText>
      </w:r>
      <w:r w:rsidR="00527DA4">
        <w:rPr>
          <w:rFonts w:eastAsiaTheme="minorEastAsia"/>
          <w:color w:val="000000" w:themeColor="text1"/>
          <w:lang w:eastAsia="zh-CN"/>
        </w:rPr>
        <w:fldChar w:fldCharType="begin">
          <w:fldData xml:space="preserve">PEVuZE5vdGU+PENpdGU+PEF1dGhvcj5Hcm90emluZ2VyPC9BdXRob3I+PFllYXI+MjAxOTwvWWVh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</w:fldData>
        </w:fldChar>
      </w:r>
      <w:r w:rsidR="00527DA4">
        <w:rPr>
          <w:rFonts w:eastAsiaTheme="minorEastAsia"/>
          <w:color w:val="000000" w:themeColor="text1"/>
          <w:lang w:eastAsia="zh-CN"/>
        </w:rPr>
        <w:instrText xml:space="preserve"> ADDIN EN.CITE.DATA </w:instrText>
      </w:r>
      <w:r w:rsidR="00527DA4">
        <w:rPr>
          <w:rFonts w:eastAsiaTheme="minorEastAsia"/>
          <w:color w:val="000000" w:themeColor="text1"/>
          <w:lang w:eastAsia="zh-CN"/>
        </w:rPr>
      </w:r>
      <w:r w:rsidR="00527DA4">
        <w:rPr>
          <w:rFonts w:eastAsiaTheme="minorEastAsia"/>
          <w:color w:val="000000" w:themeColor="text1"/>
          <w:lang w:eastAsia="zh-CN"/>
        </w:rPr>
        <w:fldChar w:fldCharType="end"/>
      </w:r>
      <w:r w:rsidR="00527DA4">
        <w:rPr>
          <w:rFonts w:eastAsiaTheme="minorEastAsia"/>
          <w:color w:val="000000" w:themeColor="text1"/>
          <w:lang w:eastAsia="zh-CN"/>
        </w:rPr>
      </w:r>
      <w:r w:rsidR="00527DA4">
        <w:rPr>
          <w:rFonts w:eastAsiaTheme="minorEastAsia"/>
          <w:color w:val="000000" w:themeColor="text1"/>
          <w:lang w:eastAsia="zh-CN"/>
        </w:rPr>
        <w:fldChar w:fldCharType="separate"/>
      </w:r>
      <w:r w:rsidR="00527DA4" w:rsidRPr="00527DA4">
        <w:rPr>
          <w:rFonts w:eastAsiaTheme="minorEastAsia"/>
          <w:noProof/>
          <w:color w:val="000000" w:themeColor="text1"/>
          <w:vertAlign w:val="superscript"/>
          <w:lang w:eastAsia="zh-CN"/>
        </w:rPr>
        <w:t>22</w:t>
      </w:r>
      <w:r w:rsidR="00527DA4">
        <w:rPr>
          <w:rFonts w:eastAsiaTheme="minorEastAsia"/>
          <w:color w:val="000000" w:themeColor="text1"/>
          <w:lang w:eastAsia="zh-CN"/>
        </w:rPr>
        <w:fldChar w:fldCharType="end"/>
      </w:r>
      <w:r w:rsidRPr="00251FBD">
        <w:rPr>
          <w:rFonts w:eastAsia="Calibri"/>
          <w:color w:val="000000" w:themeColor="text1"/>
        </w:rPr>
        <w:t>. Here, we used Genomic SEM to perform multivariate GWAS analysis of 11 major psychiatric disorders</w:t>
      </w:r>
      <w:r w:rsidR="00CD5391">
        <w:rPr>
          <w:rFonts w:eastAsiaTheme="minorEastAsia" w:hint="eastAsia"/>
          <w:color w:val="000000" w:themeColor="text1"/>
          <w:lang w:eastAsia="zh-CN"/>
        </w:rPr>
        <w:t xml:space="preserve"> (Figure 1)</w:t>
      </w:r>
      <w:r w:rsidRPr="00251FBD">
        <w:rPr>
          <w:rFonts w:eastAsia="Calibri"/>
          <w:color w:val="000000" w:themeColor="text1"/>
        </w:rPr>
        <w:t xml:space="preserve"> in order to capture transdiagnostic effects across all 11 disorders</w:t>
      </w:r>
      <w:r w:rsidR="00061CA3" w:rsidRPr="001273DC">
        <w:rPr>
          <w:rFonts w:eastAsia="Calibri"/>
          <w:color w:val="000000" w:themeColor="text1"/>
        </w:rPr>
        <w:t xml:space="preserve"> and isolate genetic variance in each psychiatric disorder beyond </w:t>
      </w:r>
      <w:r w:rsidR="00E64938" w:rsidRPr="001273DC">
        <w:rPr>
          <w:rFonts w:eastAsia="Calibri"/>
          <w:color w:val="000000" w:themeColor="text1"/>
        </w:rPr>
        <w:t>that captured by the p factor</w:t>
      </w:r>
      <w:r w:rsidRPr="00251FBD">
        <w:rPr>
          <w:rFonts w:eastAsia="Calibri"/>
          <w:color w:val="000000" w:themeColor="text1"/>
        </w:rPr>
        <w:t xml:space="preserve">. </w:t>
      </w:r>
    </w:p>
    <w:p w14:paraId="0D1D8C4D" w14:textId="775B6F6F" w:rsidR="00803386" w:rsidRDefault="00417FAF" w:rsidP="00F212BF">
      <w:pPr>
        <w:rPr>
          <w:rFonts w:ascii="Calibri" w:eastAsia="Calibri" w:hAnsi="Calibri" w:cs="Calibri"/>
          <w:color w:val="000000" w:themeColor="text1"/>
        </w:rPr>
      </w:pPr>
      <w:r w:rsidRPr="00251FBD">
        <w:rPr>
          <w:rFonts w:eastAsia="Calibri"/>
          <w:color w:val="000000" w:themeColor="text1"/>
        </w:rPr>
        <w:t>Genomic SEM uses multivariable LD score regression to estimate the genetic covariance</w:t>
      </w:r>
      <w:r w:rsidRPr="46386776">
        <w:rPr>
          <w:rFonts w:eastAsia="Calibri"/>
          <w:color w:val="000000" w:themeColor="text1"/>
        </w:rPr>
        <w:t xml:space="preserve"> matrix and sampling covariance matrix. We applied quality control filters for this step using the defaults in Genomic SEM, including restricting SNPs</w:t>
      </w:r>
      <w:r>
        <w:rPr>
          <w:rFonts w:eastAsia="Calibri"/>
          <w:color w:val="000000" w:themeColor="text1"/>
        </w:rPr>
        <w:t xml:space="preserve"> to those</w:t>
      </w:r>
      <w:r w:rsidRPr="46386776">
        <w:rPr>
          <w:rFonts w:eastAsia="Calibri"/>
          <w:color w:val="000000" w:themeColor="text1"/>
        </w:rPr>
        <w:t xml:space="preserve"> present in HapMap3 with a minor allele frequency &gt; 1% and information score &gt; 0.9. The LD weights used for LDSC were calculated using the European subsample of the 1000 Genomes phase 3 project; excluding the major histocompatibility complex (MHC) due to complex LD structures in this region that can bias estimates. When calculating the liability scale heritability estimates for the uncorrected psychiatric disorders, we used the sum of effective sample sizes, and a sample prevalence of 0.5 to reflect that the corrected sample size already accounts for sample ascertainment. See Supplementary Note</w:t>
      </w:r>
      <w:r>
        <w:rPr>
          <w:rFonts w:eastAsia="Calibri"/>
          <w:color w:val="000000" w:themeColor="text1"/>
        </w:rPr>
        <w:t>s</w:t>
      </w:r>
      <w:r w:rsidRPr="46386776">
        <w:rPr>
          <w:rFonts w:eastAsia="Calibri"/>
          <w:color w:val="000000" w:themeColor="text1"/>
        </w:rPr>
        <w:t xml:space="preserve"> for more details about processing summary statistics in Genomic SEM and </w:t>
      </w:r>
      <w:r>
        <w:rPr>
          <w:rFonts w:eastAsia="Calibri"/>
          <w:color w:val="000000" w:themeColor="text1"/>
        </w:rPr>
        <w:t>calculating</w:t>
      </w:r>
      <w:r w:rsidRPr="46386776">
        <w:rPr>
          <w:rFonts w:eastAsia="Calibri"/>
          <w:color w:val="000000" w:themeColor="text1"/>
        </w:rPr>
        <w:t xml:space="preserve"> effective sample sizes. </w:t>
      </w:r>
      <w:r w:rsidRPr="008226F4">
        <w:rPr>
          <w:rFonts w:eastAsia="Calibri"/>
          <w:color w:val="000000" w:themeColor="text1"/>
        </w:rPr>
        <w:t>After the quality control steps, 3,746,806 SNPs were present across all 11 disorders.</w:t>
      </w:r>
      <w:r w:rsidRPr="46386776">
        <w:rPr>
          <w:rFonts w:eastAsia="Calibri"/>
          <w:color w:val="000000" w:themeColor="text1"/>
        </w:rPr>
        <w:t xml:space="preserve"> </w:t>
      </w:r>
    </w:p>
    <w:p w14:paraId="03899FA4" w14:textId="5F4BA0A2" w:rsidR="00E64938" w:rsidRPr="001273DC" w:rsidRDefault="00B63739" w:rsidP="00E64938">
      <w:pPr>
        <w:pStyle w:val="Heading2"/>
        <w:spacing w:beforeLines="100" w:before="240" w:line="288" w:lineRule="exact"/>
        <w:rPr>
          <w:rFonts w:asciiTheme="minorHAnsi" w:hAnsiTheme="minorHAnsi" w:cstheme="minorHAnsi"/>
          <w:i w:val="0"/>
          <w:iCs/>
        </w:rPr>
      </w:pPr>
      <w:r w:rsidRPr="00B64714">
        <w:rPr>
          <w:rFonts w:asciiTheme="minorHAnsi" w:hAnsiTheme="minorHAnsi" w:cstheme="minorHAnsi"/>
          <w:i w:val="0"/>
          <w:iCs/>
        </w:rPr>
        <w:t>Independent SNPs</w:t>
      </w:r>
      <w:r w:rsidR="00E64938" w:rsidRPr="001273DC">
        <w:rPr>
          <w:rFonts w:asciiTheme="minorHAnsi" w:hAnsiTheme="minorHAnsi" w:cstheme="minorHAnsi"/>
          <w:i w:val="0"/>
          <w:iCs/>
        </w:rPr>
        <w:t xml:space="preserve">, Genes, </w:t>
      </w:r>
      <w:r w:rsidR="004F7D08">
        <w:rPr>
          <w:rFonts w:asciiTheme="minorHAnsi" w:hAnsiTheme="minorHAnsi" w:cstheme="minorHAnsi"/>
          <w:i w:val="0"/>
          <w:iCs/>
        </w:rPr>
        <w:t xml:space="preserve">and </w:t>
      </w:r>
      <w:r w:rsidR="00E64938" w:rsidRPr="001273DC">
        <w:rPr>
          <w:rFonts w:asciiTheme="minorHAnsi" w:hAnsiTheme="minorHAnsi" w:cstheme="minorHAnsi"/>
          <w:i w:val="0"/>
          <w:iCs/>
        </w:rPr>
        <w:t>Enrichment and Pathway Analysis (MAGMA)</w:t>
      </w:r>
    </w:p>
    <w:p w14:paraId="1DBC83D9" w14:textId="77777777" w:rsidR="00C84F44" w:rsidRDefault="00C84F44" w:rsidP="00C84F44">
      <w:pPr>
        <w:rPr>
          <w:rFonts w:cstheme="minorHAnsi"/>
          <w:iCs/>
        </w:rPr>
      </w:pPr>
    </w:p>
    <w:p w14:paraId="2A7241BB" w14:textId="3E6E04D7" w:rsidR="00B63739" w:rsidRDefault="00B63739" w:rsidP="00655914">
      <w:r w:rsidRPr="00B64714">
        <w:t xml:space="preserve">To identify independent hits from the 11 non-p GWAS, we applied a pruning approach using a window of 250 kb and </w:t>
      </w:r>
      <w:proofErr w:type="gramStart"/>
      <w:r w:rsidRPr="00B64714">
        <w:t>an</w:t>
      </w:r>
      <w:proofErr w:type="gramEnd"/>
      <w:r w:rsidRPr="00B64714">
        <w:t xml:space="preserve"> </w:t>
      </w:r>
      <w:r w:rsidR="00BB6DEC" w:rsidRPr="32822919">
        <w:rPr>
          <w:rFonts w:eastAsia="Calibri"/>
        </w:rPr>
        <w:t xml:space="preserve">linkage disequilibrium </w:t>
      </w:r>
      <w:r w:rsidR="00BB6DEC">
        <w:rPr>
          <w:rFonts w:eastAsiaTheme="minorEastAsia" w:hint="eastAsia"/>
          <w:lang w:eastAsia="zh-CN"/>
        </w:rPr>
        <w:t>(</w:t>
      </w:r>
      <w:r w:rsidRPr="00B64714">
        <w:t>LD</w:t>
      </w:r>
      <w:r w:rsidR="00BB6DEC">
        <w:rPr>
          <w:rFonts w:hint="eastAsia"/>
          <w:lang w:eastAsia="zh-CN"/>
        </w:rPr>
        <w:t>)</w:t>
      </w:r>
      <w:r w:rsidRPr="00B64714">
        <w:t xml:space="preserve"> threshold of r2 &lt; 0.1. This was done using the LD clumping function in Plink v1.9</w:t>
      </w:r>
      <w:r w:rsidR="003177F6">
        <w:rPr>
          <w:rFonts w:hint="eastAsia"/>
          <w:lang w:eastAsia="zh-CN"/>
        </w:rPr>
        <w:t xml:space="preserve"> </w:t>
      </w:r>
      <w:r w:rsidR="003177F6">
        <w:fldChar w:fldCharType="begin">
          <w:fldData xml:space="preserve">PEVuZE5vdGU+PENpdGU+PEF1dGhvcj5QdXJjZWxsPC9BdXRob3I+PFllYXI+MjAwNzwvWWVhcj48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==
</w:fldData>
        </w:fldChar>
      </w:r>
      <w:r w:rsidR="00B4130C" w:rsidRPr="00655914">
        <w:instrText xml:space="preserve"> ADDIN EN.CITE </w:instrText>
      </w:r>
      <w:r w:rsidR="00B4130C" w:rsidRPr="00655914">
        <w:fldChar w:fldCharType="begin">
          <w:fldData xml:space="preserve">PEVuZE5vdGU+PENpdGU+PEF1dGhvcj5QdXJjZWxsPC9BdXRob3I+PFllYXI+MjAwNzwvWWVhcj48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==
</w:fldData>
        </w:fldChar>
      </w:r>
      <w:r w:rsidR="00B4130C" w:rsidRPr="00655914">
        <w:instrText xml:space="preserve"> ADDIN EN.CITE.DATA </w:instrText>
      </w:r>
      <w:r w:rsidR="00B4130C" w:rsidRPr="00655914">
        <w:fldChar w:fldCharType="end"/>
      </w:r>
      <w:r w:rsidR="003177F6">
        <w:fldChar w:fldCharType="separate"/>
      </w:r>
      <w:r w:rsidR="00B4130C" w:rsidRPr="00B4130C">
        <w:rPr>
          <w:noProof/>
          <w:vertAlign w:val="superscript"/>
        </w:rPr>
        <w:t>23</w:t>
      </w:r>
      <w:r w:rsidR="003177F6">
        <w:fldChar w:fldCharType="end"/>
      </w:r>
      <w:r w:rsidRPr="00B64714">
        <w:t>, with LD statistics obtained from the 1000 Genome Project.</w:t>
      </w:r>
      <w:r w:rsidR="00E64938" w:rsidRPr="001273DC">
        <w:t xml:space="preserve"> </w:t>
      </w:r>
      <w:r w:rsidRPr="00B64714">
        <w:t xml:space="preserve">Independent significant SNPs were considered novel </w:t>
      </w:r>
      <w:r w:rsidR="3FBCA05E">
        <w:t>if they were not present in the original disorder GWAS.</w:t>
      </w:r>
    </w:p>
    <w:p w14:paraId="1C7895D4" w14:textId="77777777" w:rsidR="00655914" w:rsidRPr="00C84F44" w:rsidRDefault="00655914" w:rsidP="00655914">
      <w:pPr>
        <w:rPr>
          <w:rFonts w:cstheme="minorHAnsi"/>
          <w:iCs/>
        </w:rPr>
      </w:pPr>
    </w:p>
    <w:p w14:paraId="1108A698" w14:textId="3C2265CA" w:rsidR="00B63739" w:rsidRDefault="00E64938" w:rsidP="00655914">
      <w:pPr>
        <w:rPr>
          <w:rFonts w:eastAsia="Calibri"/>
        </w:rPr>
      </w:pPr>
      <w:r w:rsidRPr="32822919">
        <w:rPr>
          <w:rFonts w:eastAsia="Calibri"/>
        </w:rPr>
        <w:t>W</w:t>
      </w:r>
      <w:r w:rsidR="00B63739" w:rsidRPr="32822919">
        <w:rPr>
          <w:rFonts w:eastAsia="Calibri"/>
        </w:rPr>
        <w:t>e us</w:t>
      </w:r>
      <w:r w:rsidRPr="32822919">
        <w:rPr>
          <w:rFonts w:eastAsia="Calibri"/>
        </w:rPr>
        <w:t>ed</w:t>
      </w:r>
      <w:r w:rsidR="00B63739" w:rsidRPr="32822919">
        <w:rPr>
          <w:rFonts w:eastAsia="Calibri"/>
        </w:rPr>
        <w:t xml:space="preserve"> MAGMA within the FUMA framework (v1.5.6) </w:t>
      </w:r>
      <w:r w:rsidR="00B63739" w:rsidRPr="32822919">
        <w:rPr>
          <w:rFonts w:eastAsia="Calibri"/>
        </w:rPr>
        <w:fldChar w:fldCharType="begin">
          <w:fldData xml:space="preserve">PEVuZE5vdGU+PENpdGU+PEF1dGhvcj5XYXRhbmFiZTwvQXV0aG9yPjxZZWFyPjIwMTc8L1llYXI+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</w:fldData>
        </w:fldChar>
      </w:r>
      <w:r w:rsidR="00B4130C">
        <w:rPr>
          <w:rFonts w:eastAsia="Calibri"/>
        </w:rPr>
        <w:instrText xml:space="preserve"> ADDIN EN.CITE </w:instrText>
      </w:r>
      <w:r w:rsidR="00B4130C">
        <w:rPr>
          <w:rFonts w:eastAsia="Calibri"/>
        </w:rPr>
        <w:fldChar w:fldCharType="begin">
          <w:fldData xml:space="preserve">PEVuZE5vdGU+PENpdGU+PEF1dGhvcj5XYXRhbmFiZTwvQXV0aG9yPjxZZWFyPjIwMTc8L1llYXI+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</w:fldData>
        </w:fldChar>
      </w:r>
      <w:r w:rsidR="00B4130C">
        <w:rPr>
          <w:rFonts w:eastAsia="Calibri"/>
        </w:rPr>
        <w:instrText xml:space="preserve"> ADDIN EN.CITE.DATA </w:instrText>
      </w:r>
      <w:r w:rsidR="00B4130C">
        <w:rPr>
          <w:rFonts w:eastAsia="Calibri"/>
        </w:rPr>
      </w:r>
      <w:r w:rsidR="00B4130C">
        <w:rPr>
          <w:rFonts w:eastAsia="Calibri"/>
        </w:rPr>
        <w:fldChar w:fldCharType="end"/>
      </w:r>
      <w:r w:rsidR="00B63739" w:rsidRPr="32822919">
        <w:rPr>
          <w:rFonts w:eastAsia="Calibri"/>
        </w:rPr>
      </w:r>
      <w:r w:rsidR="00B63739" w:rsidRPr="32822919">
        <w:rPr>
          <w:rFonts w:eastAsia="Calibri"/>
        </w:rPr>
        <w:fldChar w:fldCharType="separate"/>
      </w:r>
      <w:r w:rsidR="00B4130C" w:rsidRPr="00B4130C">
        <w:rPr>
          <w:rFonts w:eastAsia="Calibri"/>
          <w:noProof/>
          <w:vertAlign w:val="superscript"/>
        </w:rPr>
        <w:t>24</w:t>
      </w:r>
      <w:r w:rsidR="00B63739" w:rsidRPr="32822919">
        <w:rPr>
          <w:rFonts w:eastAsia="Calibri"/>
        </w:rPr>
        <w:fldChar w:fldCharType="end"/>
      </w:r>
      <w:r w:rsidRPr="32822919">
        <w:rPr>
          <w:rFonts w:eastAsia="Calibri"/>
        </w:rPr>
        <w:t xml:space="preserve"> to map </w:t>
      </w:r>
      <w:r w:rsidR="00B63739" w:rsidRPr="32822919">
        <w:rPr>
          <w:rFonts w:eastAsia="Calibri"/>
        </w:rPr>
        <w:t xml:space="preserve">SNPs to genes based on their position (within 35kb upstream and 10kb downstream of each gene). </w:t>
      </w:r>
      <w:r w:rsidRPr="32822919">
        <w:rPr>
          <w:rFonts w:eastAsia="Calibri"/>
        </w:rPr>
        <w:t>W</w:t>
      </w:r>
      <w:r w:rsidR="00B63739" w:rsidRPr="32822919">
        <w:rPr>
          <w:rFonts w:eastAsia="Calibri"/>
        </w:rPr>
        <w:t>e performed genome-wide gene-based association tests using MAGMA. The gene-based test combines results from multiple SNPs within a gene to assess the association between the gene and the disorder, while accounting for LD between SNPs. LD information was obtained from the 1000 Genomes Phase 3 EUR reference panel, and Bonferroni correction was applied to identify genes with genome-wide significance.</w:t>
      </w:r>
    </w:p>
    <w:p w14:paraId="203E0304" w14:textId="77777777" w:rsidR="00655914" w:rsidRPr="00B64714" w:rsidRDefault="00655914" w:rsidP="00655914">
      <w:pPr>
        <w:rPr>
          <w:rFonts w:eastAsia="Calibri"/>
        </w:rPr>
      </w:pPr>
    </w:p>
    <w:p w14:paraId="13EBD2BD" w14:textId="65896786" w:rsidR="00B63739" w:rsidRPr="00464885" w:rsidRDefault="00E64938" w:rsidP="00655914">
      <w:pPr>
        <w:rPr>
          <w:rFonts w:eastAsia="Calibri" w:cstheme="minorHAnsi"/>
          <w:b/>
          <w:bCs/>
        </w:rPr>
      </w:pPr>
      <w:r w:rsidRPr="001273DC">
        <w:rPr>
          <w:rFonts w:eastAsia="Calibri" w:cstheme="minorHAnsi"/>
        </w:rPr>
        <w:t xml:space="preserve">We used </w:t>
      </w:r>
      <w:r w:rsidR="00B63739" w:rsidRPr="00B64714">
        <w:rPr>
          <w:rFonts w:eastAsia="Calibri" w:cstheme="minorHAnsi"/>
        </w:rPr>
        <w:t xml:space="preserve">MAGMA </w:t>
      </w:r>
      <w:r w:rsidRPr="001273DC">
        <w:rPr>
          <w:rFonts w:eastAsia="Calibri" w:cstheme="minorHAnsi"/>
        </w:rPr>
        <w:t>to</w:t>
      </w:r>
      <w:r w:rsidR="00B63739" w:rsidRPr="00B64714">
        <w:rPr>
          <w:rFonts w:eastAsia="Calibri" w:cstheme="minorHAnsi"/>
        </w:rPr>
        <w:t xml:space="preserve"> conduct</w:t>
      </w:r>
      <w:r w:rsidRPr="001273DC">
        <w:rPr>
          <w:rFonts w:eastAsia="Calibri" w:cstheme="minorHAnsi"/>
        </w:rPr>
        <w:t xml:space="preserve"> tissue-specific</w:t>
      </w:r>
      <w:r w:rsidR="00B63739" w:rsidRPr="00B64714">
        <w:rPr>
          <w:rFonts w:eastAsia="Calibri" w:cstheme="minorHAnsi"/>
        </w:rPr>
        <w:t xml:space="preserve"> gene-set analysis and gene property analysis. Gene-set analyses assessed whether genes within an annotated set exhibited stronger associations with the disorder compared to other genes. Meanwhile, the tissue specificity test examined the relationship between tissue-specific gene expression profiles and disorder-gene associations. The gene-set analyses were performed using curated gene sets and Gene Ontology (GO) terms obtained from the Molecular Signatures Database v2023.1Hs. For the MAGMA gene property analysis, tissue expression profiles were obtained from </w:t>
      </w:r>
      <w:proofErr w:type="spellStart"/>
      <w:r w:rsidR="00B63739" w:rsidRPr="00B64714">
        <w:rPr>
          <w:rFonts w:eastAsia="Calibri" w:cstheme="minorHAnsi"/>
        </w:rPr>
        <w:t>GTEx</w:t>
      </w:r>
      <w:proofErr w:type="spellEnd"/>
      <w:r w:rsidR="00B63739" w:rsidRPr="00B64714">
        <w:rPr>
          <w:rFonts w:eastAsia="Calibri" w:cstheme="minorHAnsi"/>
        </w:rPr>
        <w:t xml:space="preserve"> v8 (comprising 54 tissue types) and </w:t>
      </w:r>
      <w:proofErr w:type="spellStart"/>
      <w:r w:rsidR="00B63739" w:rsidRPr="00B64714">
        <w:rPr>
          <w:rFonts w:eastAsia="Calibri" w:cstheme="minorHAnsi"/>
        </w:rPr>
        <w:t>BrainSpan</w:t>
      </w:r>
      <w:proofErr w:type="spellEnd"/>
      <w:r w:rsidR="00B63739" w:rsidRPr="00B64714">
        <w:rPr>
          <w:rFonts w:eastAsia="Calibri" w:cstheme="minorHAnsi"/>
        </w:rPr>
        <w:t xml:space="preserve"> (brain samples at 11 </w:t>
      </w:r>
      <w:r w:rsidR="00B63739" w:rsidRPr="00B64714">
        <w:rPr>
          <w:rFonts w:eastAsia="Calibri" w:cstheme="minorHAnsi"/>
        </w:rPr>
        <w:lastRenderedPageBreak/>
        <w:t>general developmental stages), available in FUMA. Gene sets and tissues were considered significant if the p-value was &lt;0.05 after Bonferroni correction.</w:t>
      </w:r>
    </w:p>
    <w:p w14:paraId="4CDD036C" w14:textId="77777777" w:rsidR="00FC2C51" w:rsidRDefault="00FC2C51" w:rsidP="00046827">
      <w:pPr>
        <w:jc w:val="both"/>
        <w:rPr>
          <w:rFonts w:cstheme="minorHAnsi"/>
        </w:rPr>
      </w:pPr>
    </w:p>
    <w:p w14:paraId="52493CA7" w14:textId="77777777" w:rsidR="00EA5AE2" w:rsidRPr="00FD6E6E" w:rsidRDefault="00EA5AE2" w:rsidP="00EA5AE2">
      <w:pPr>
        <w:pStyle w:val="Heading2"/>
        <w:spacing w:beforeLines="100" w:before="240" w:line="288" w:lineRule="exact"/>
        <w:rPr>
          <w:rFonts w:asciiTheme="minorHAnsi" w:eastAsiaTheme="minorEastAsia" w:hAnsiTheme="minorHAnsi" w:cstheme="minorBidi"/>
          <w:i w:val="0"/>
          <w:iCs/>
          <w:lang w:eastAsia="zh-CN"/>
        </w:rPr>
      </w:pPr>
      <w:r w:rsidRPr="00FD6E6E">
        <w:rPr>
          <w:rFonts w:asciiTheme="minorHAnsi" w:eastAsiaTheme="minorEastAsia" w:hAnsiTheme="minorHAnsi" w:cstheme="minorBidi"/>
          <w:i w:val="0"/>
          <w:iCs/>
        </w:rPr>
        <w:t xml:space="preserve">Genetic correlations </w:t>
      </w:r>
    </w:p>
    <w:p w14:paraId="506D9E91" w14:textId="77777777" w:rsidR="00B35B83" w:rsidRDefault="00B35B83" w:rsidP="00B35B83">
      <w:pPr>
        <w:rPr>
          <w:rFonts w:eastAsia="Calibri"/>
        </w:rPr>
      </w:pPr>
    </w:p>
    <w:p w14:paraId="5EA8C2FC" w14:textId="40A1EB87" w:rsidR="00EA5AE2" w:rsidRPr="00803386" w:rsidRDefault="00EA5AE2" w:rsidP="00B35B83">
      <w:pPr>
        <w:rPr>
          <w:rFonts w:ascii="Calibri" w:hAnsi="Calibri" w:cs="Calibri"/>
        </w:rPr>
      </w:pPr>
      <w:r w:rsidRPr="6377C70F">
        <w:rPr>
          <w:rFonts w:eastAsia="Calibri"/>
        </w:rPr>
        <w:t xml:space="preserve">We used </w:t>
      </w:r>
      <w:r>
        <w:rPr>
          <w:rStyle w:val="normaltextrun"/>
          <w:rFonts w:ascii="Calibri" w:hAnsi="Calibri" w:cs="Calibri"/>
        </w:rPr>
        <w:t xml:space="preserve">LDSC </w:t>
      </w:r>
      <w:r>
        <w:rPr>
          <w:rStyle w:val="normaltextrun"/>
          <w:rFonts w:ascii="Calibri" w:hAnsi="Calibri" w:cs="Calibri"/>
        </w:rPr>
        <w:fldChar w:fldCharType="begin">
          <w:fldData xml:space="preserve">PEVuZE5vdGU+PENpdGU+PEF1dGhvcj5CdWxpay1TdWxsaXZhbjwvQXV0aG9yPjxZZWFyPjIwMTU8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</w:fldData>
        </w:fldChar>
      </w:r>
      <w:r w:rsidR="00B4130C" w:rsidRPr="00B35B83">
        <w:rPr>
          <w:rStyle w:val="normaltextrun"/>
          <w:rFonts w:ascii="Calibri" w:hAnsi="Calibri" w:cs="Calibri"/>
        </w:rPr>
        <w:instrText xml:space="preserve"> ADDIN EN.CITE </w:instrText>
      </w:r>
      <w:r w:rsidR="00B4130C" w:rsidRPr="00B35B83">
        <w:rPr>
          <w:rStyle w:val="normaltextrun"/>
          <w:rFonts w:ascii="Calibri" w:hAnsi="Calibri" w:cs="Calibri"/>
        </w:rPr>
        <w:fldChar w:fldCharType="begin">
          <w:fldData xml:space="preserve">PEVuZE5vdGU+PENpdGU+PEF1dGhvcj5CdWxpay1TdWxsaXZhbjwvQXV0aG9yPjxZZWFyPjIwMTU8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</w:fldData>
        </w:fldChar>
      </w:r>
      <w:r w:rsidR="00B4130C" w:rsidRPr="00B35B83">
        <w:rPr>
          <w:rStyle w:val="normaltextrun"/>
          <w:rFonts w:ascii="Calibri" w:hAnsi="Calibri" w:cs="Calibri"/>
        </w:rPr>
        <w:instrText xml:space="preserve"> ADDIN EN.CITE.DATA </w:instrText>
      </w:r>
      <w:r w:rsidR="00B4130C" w:rsidRPr="00B35B83">
        <w:rPr>
          <w:rStyle w:val="normaltextrun"/>
          <w:rFonts w:ascii="Calibri" w:hAnsi="Calibri" w:cs="Calibri"/>
        </w:rPr>
      </w:r>
      <w:r w:rsidR="00B4130C" w:rsidRPr="00B35B83">
        <w:rPr>
          <w:rStyle w:val="normaltextrun"/>
          <w:rFonts w:ascii="Calibri" w:hAnsi="Calibri" w:cs="Calibri"/>
        </w:rPr>
        <w:fldChar w:fldCharType="end"/>
      </w:r>
      <w:r>
        <w:rPr>
          <w:rStyle w:val="normaltextrun"/>
          <w:rFonts w:ascii="Calibri" w:hAnsi="Calibri" w:cs="Calibri"/>
        </w:rPr>
      </w:r>
      <w:r>
        <w:rPr>
          <w:rStyle w:val="normaltextrun"/>
          <w:rFonts w:ascii="Calibri" w:hAnsi="Calibri" w:cs="Calibri"/>
        </w:rPr>
        <w:fldChar w:fldCharType="separate"/>
      </w:r>
      <w:r w:rsidR="00B4130C" w:rsidRPr="00B4130C">
        <w:rPr>
          <w:rStyle w:val="normaltextrun"/>
          <w:rFonts w:ascii="Calibri" w:hAnsi="Calibri" w:cs="Calibri"/>
          <w:noProof/>
          <w:vertAlign w:val="superscript"/>
        </w:rPr>
        <w:t>4</w:t>
      </w:r>
      <w:r>
        <w:rPr>
          <w:rStyle w:val="normaltextrun"/>
          <w:rFonts w:ascii="Calibri" w:hAnsi="Calibri" w:cs="Calibri"/>
        </w:rPr>
        <w:fldChar w:fldCharType="end"/>
      </w:r>
      <w:r>
        <w:rPr>
          <w:rStyle w:val="normaltextrun"/>
          <w:rFonts w:ascii="Calibri" w:hAnsi="Calibri" w:cs="Calibri"/>
        </w:rPr>
        <w:t xml:space="preserve"> to compute genetic correlations </w:t>
      </w:r>
      <w:r w:rsidRPr="6377C70F">
        <w:rPr>
          <w:rFonts w:eastAsia="Calibri"/>
        </w:rPr>
        <w:t xml:space="preserve">between </w:t>
      </w:r>
      <w:r>
        <w:rPr>
          <w:rFonts w:eastAsia="Calibri"/>
        </w:rPr>
        <w:t xml:space="preserve">the 11 </w:t>
      </w:r>
      <w:r w:rsidR="00EC4860">
        <w:rPr>
          <w:rFonts w:eastAsia="Calibri"/>
        </w:rPr>
        <w:t xml:space="preserve">psychiatric </w:t>
      </w:r>
      <w:r>
        <w:rPr>
          <w:rFonts w:eastAsia="Calibri"/>
        </w:rPr>
        <w:t xml:space="preserve">disorders after accounting for </w:t>
      </w:r>
      <w:proofErr w:type="spellStart"/>
      <w:r>
        <w:rPr>
          <w:rFonts w:eastAsia="Calibri"/>
        </w:rPr>
        <w:t>transdiagostic</w:t>
      </w:r>
      <w:proofErr w:type="spellEnd"/>
      <w:r>
        <w:rPr>
          <w:rFonts w:eastAsia="Calibri"/>
        </w:rPr>
        <w:t xml:space="preserve"> effects, as well as between </w:t>
      </w:r>
      <w:r w:rsidRPr="6377C70F">
        <w:rPr>
          <w:rFonts w:eastAsia="Calibri"/>
        </w:rPr>
        <w:t xml:space="preserve">each of the 11 psychiatric disorders </w:t>
      </w:r>
      <w:r>
        <w:t>–uncorrected and corrected for p– and 3</w:t>
      </w:r>
      <w:r>
        <w:rPr>
          <w:rFonts w:hint="eastAsia"/>
          <w:lang w:eastAsia="zh-CN"/>
        </w:rPr>
        <w:t>4</w:t>
      </w:r>
      <w:r>
        <w:t xml:space="preserve"> </w:t>
      </w:r>
      <w:r w:rsidR="00EC4860">
        <w:t xml:space="preserve">external </w:t>
      </w:r>
      <w:r>
        <w:t xml:space="preserve">traits. </w:t>
      </w:r>
      <w:r>
        <w:rPr>
          <w:rStyle w:val="normaltextrun"/>
          <w:rFonts w:ascii="Calibri" w:hAnsi="Calibri" w:cs="Calibri"/>
        </w:rPr>
        <w:t xml:space="preserve">The LD scores used were computed using 1,215,002 SNPs present in the HapMap 3 reference panel, excluding the MHC region on chromosome 6. The differences between genetic correlations with external traits before and after </w:t>
      </w:r>
      <w:proofErr w:type="spellStart"/>
      <w:r>
        <w:rPr>
          <w:rStyle w:val="normaltextrun"/>
          <w:rFonts w:ascii="Calibri" w:hAnsi="Calibri" w:cs="Calibri"/>
        </w:rPr>
        <w:t>partialling</w:t>
      </w:r>
      <w:proofErr w:type="spellEnd"/>
      <w:r>
        <w:rPr>
          <w:rStyle w:val="normaltextrun"/>
          <w:rFonts w:ascii="Calibri" w:hAnsi="Calibri" w:cs="Calibri"/>
        </w:rPr>
        <w:t xml:space="preserve"> out genetic effects associated with </w:t>
      </w:r>
      <w:r w:rsidR="00EC4860">
        <w:rPr>
          <w:rStyle w:val="normaltextrun"/>
          <w:rFonts w:ascii="Calibri" w:hAnsi="Calibri" w:cs="Calibri"/>
        </w:rPr>
        <w:t xml:space="preserve">the </w:t>
      </w:r>
      <w:r>
        <w:rPr>
          <w:rStyle w:val="normaltextrun"/>
          <w:rFonts w:ascii="Calibri" w:hAnsi="Calibri" w:cs="Calibri"/>
        </w:rPr>
        <w:t xml:space="preserve">p factor were assessed using a two-stage method described </w:t>
      </w:r>
      <w:r w:rsidRPr="006617F4">
        <w:rPr>
          <w:rStyle w:val="normaltextrun"/>
          <w:rFonts w:ascii="Calibri" w:hAnsi="Calibri" w:cs="Calibri"/>
        </w:rPr>
        <w:t>in Coleman et al. (2020)</w:t>
      </w:r>
      <w:r>
        <w:rPr>
          <w:rStyle w:val="normaltextrun"/>
          <w:rFonts w:ascii="Calibri" w:hAnsi="Calibri" w:cs="Calibri"/>
        </w:rPr>
        <w:t xml:space="preserve"> </w:t>
      </w:r>
      <w:r>
        <w:rPr>
          <w:rStyle w:val="normaltextrun"/>
          <w:rFonts w:ascii="Calibri" w:hAnsi="Calibri" w:cs="Calibri"/>
        </w:rPr>
        <w:fldChar w:fldCharType="begin">
          <w:fldData xml:space="preserve">PEVuZE5vdGU+PENpdGU+PEF1dGhvcj5Db2xlbWFuPC9BdXRob3I+PFllYXI+MjAyMDwvWWVhcj48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</w:fldData>
        </w:fldChar>
      </w:r>
      <w:r w:rsidR="00B4130C">
        <w:rPr>
          <w:rStyle w:val="normaltextrun"/>
          <w:rFonts w:ascii="Calibri" w:hAnsi="Calibri" w:cs="Calibri"/>
        </w:rPr>
        <w:instrText xml:space="preserve"> ADDIN EN.CITE </w:instrText>
      </w:r>
      <w:r w:rsidR="00B4130C">
        <w:rPr>
          <w:rStyle w:val="normaltextrun"/>
          <w:rFonts w:ascii="Calibri" w:hAnsi="Calibri" w:cs="Calibri"/>
        </w:rPr>
        <w:fldChar w:fldCharType="begin">
          <w:fldData xml:space="preserve">PEVuZE5vdGU+PENpdGU+PEF1dGhvcj5Db2xlbWFuPC9BdXRob3I+PFllYXI+MjAyMDwvWWVhcj48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</w:fldData>
        </w:fldChar>
      </w:r>
      <w:r w:rsidR="00B4130C">
        <w:rPr>
          <w:rStyle w:val="normaltextrun"/>
          <w:rFonts w:ascii="Calibri" w:hAnsi="Calibri" w:cs="Calibri"/>
        </w:rPr>
        <w:instrText xml:space="preserve"> ADDIN EN.CITE.DATA </w:instrText>
      </w:r>
      <w:r w:rsidR="00B4130C">
        <w:rPr>
          <w:rStyle w:val="normaltextrun"/>
          <w:rFonts w:ascii="Calibri" w:hAnsi="Calibri" w:cs="Calibri"/>
        </w:rPr>
      </w:r>
      <w:r w:rsidR="00B4130C">
        <w:rPr>
          <w:rStyle w:val="normaltextrun"/>
          <w:rFonts w:ascii="Calibri" w:hAnsi="Calibri" w:cs="Calibri"/>
        </w:rPr>
        <w:fldChar w:fldCharType="end"/>
      </w:r>
      <w:r>
        <w:rPr>
          <w:rStyle w:val="normaltextrun"/>
          <w:rFonts w:ascii="Calibri" w:hAnsi="Calibri" w:cs="Calibri"/>
        </w:rPr>
      </w:r>
      <w:r>
        <w:rPr>
          <w:rStyle w:val="normaltextrun"/>
          <w:rFonts w:ascii="Calibri" w:hAnsi="Calibri" w:cs="Calibri"/>
        </w:rPr>
        <w:fldChar w:fldCharType="separate"/>
      </w:r>
      <w:r w:rsidR="00B4130C" w:rsidRPr="00B4130C">
        <w:rPr>
          <w:rStyle w:val="normaltextrun"/>
          <w:rFonts w:ascii="Calibri" w:hAnsi="Calibri" w:cs="Calibri"/>
          <w:noProof/>
          <w:vertAlign w:val="superscript"/>
        </w:rPr>
        <w:t>25</w:t>
      </w:r>
      <w:r>
        <w:rPr>
          <w:rStyle w:val="normaltextrun"/>
          <w:rFonts w:ascii="Calibri" w:hAnsi="Calibri" w:cs="Calibri"/>
        </w:rPr>
        <w:fldChar w:fldCharType="end"/>
      </w:r>
      <w:r w:rsidRPr="006617F4">
        <w:rPr>
          <w:rStyle w:val="normaltextrun"/>
          <w:rFonts w:ascii="Calibri" w:hAnsi="Calibri" w:cs="Calibri"/>
        </w:rPr>
        <w:t xml:space="preserve">. </w:t>
      </w:r>
      <w:r>
        <w:rPr>
          <w:rStyle w:val="normaltextrun"/>
          <w:rFonts w:ascii="Calibri" w:hAnsi="Calibri" w:cs="Calibri"/>
        </w:rPr>
        <w:t xml:space="preserve">In this method, first, differences in genetic correlations were assessed using a </w:t>
      </w:r>
      <w:proofErr w:type="gramStart"/>
      <w:r>
        <w:rPr>
          <w:rStyle w:val="normaltextrun"/>
          <w:rFonts w:ascii="Calibri" w:hAnsi="Calibri" w:cs="Calibri"/>
        </w:rPr>
        <w:t>two sample</w:t>
      </w:r>
      <w:proofErr w:type="gramEnd"/>
      <w:r>
        <w:rPr>
          <w:rStyle w:val="normaltextrun"/>
          <w:rFonts w:ascii="Calibri" w:hAnsi="Calibri" w:cs="Calibri"/>
        </w:rPr>
        <w:t xml:space="preserve"> z-test, and significant differences (p &lt; 0.05) were then compared using a block-jackknife correction. The results using the jackknife were then further corrected using the </w:t>
      </w:r>
      <w:r w:rsidRPr="00D83CD3">
        <w:rPr>
          <w:rStyle w:val="normaltextrun"/>
          <w:rFonts w:ascii="Calibri" w:hAnsi="Calibri" w:cs="Calibri"/>
        </w:rPr>
        <w:t xml:space="preserve">Benjamini-Hochberg </w:t>
      </w:r>
      <w:r>
        <w:rPr>
          <w:rStyle w:val="normaltextrun"/>
          <w:rFonts w:ascii="Calibri" w:hAnsi="Calibri" w:cs="Calibri"/>
        </w:rPr>
        <w:t>False Discovery Rate (FDR) method to account for multiple testing.</w:t>
      </w:r>
    </w:p>
    <w:p w14:paraId="033E05C5" w14:textId="77777777" w:rsidR="00417FAF" w:rsidRPr="00464885" w:rsidRDefault="00417FAF" w:rsidP="00046827">
      <w:pPr>
        <w:jc w:val="both"/>
        <w:rPr>
          <w:rFonts w:cstheme="minorHAnsi"/>
        </w:rPr>
      </w:pPr>
    </w:p>
    <w:p w14:paraId="28FB04CF" w14:textId="56F55C41" w:rsidR="00AA2FC2" w:rsidRPr="00464885" w:rsidRDefault="000C2B87" w:rsidP="000C2B87">
      <w:pPr>
        <w:pStyle w:val="Heading1"/>
        <w:rPr>
          <w:rFonts w:asciiTheme="minorHAnsi" w:hAnsiTheme="minorHAnsi" w:cstheme="minorHAnsi"/>
        </w:rPr>
      </w:pPr>
      <w:r w:rsidRPr="00464885">
        <w:rPr>
          <w:rFonts w:asciiTheme="minorHAnsi" w:hAnsiTheme="minorHAnsi" w:cstheme="minorHAnsi"/>
        </w:rPr>
        <w:t>Results</w:t>
      </w:r>
    </w:p>
    <w:p w14:paraId="1C9D6EA2" w14:textId="5EA9FAF7" w:rsidR="0033725C" w:rsidRPr="00464885" w:rsidRDefault="0033725C">
      <w:pPr>
        <w:rPr>
          <w:rFonts w:cstheme="minorHAnsi"/>
          <w:color w:val="222222"/>
          <w:sz w:val="27"/>
          <w:szCs w:val="27"/>
          <w:shd w:val="clear" w:color="auto" w:fill="FFFFFF"/>
        </w:rPr>
      </w:pPr>
    </w:p>
    <w:p w14:paraId="2D29D635" w14:textId="77777777" w:rsidR="003B35BB" w:rsidRPr="00C554EC" w:rsidRDefault="003B35BB" w:rsidP="003B35BB">
      <w:pPr>
        <w:pStyle w:val="Heading2"/>
        <w:spacing w:beforeLines="20" w:before="48" w:line="288" w:lineRule="exact"/>
        <w:rPr>
          <w:u w:val="single"/>
        </w:rPr>
      </w:pPr>
      <w:r w:rsidRPr="00C554EC">
        <w:rPr>
          <w:u w:val="single"/>
        </w:rPr>
        <w:t>Isolating transdiagnostic genetic signal from 11 major psychiatric disorders</w:t>
      </w:r>
    </w:p>
    <w:p w14:paraId="390B8725" w14:textId="77777777" w:rsidR="003B35BB" w:rsidRPr="0097423F" w:rsidRDefault="003B35BB" w:rsidP="003B35BB">
      <w:pPr>
        <w:spacing w:beforeLines="20" w:before="48" w:line="288" w:lineRule="exact"/>
        <w:rPr>
          <w:rFonts w:cstheme="minorHAnsi"/>
        </w:rPr>
      </w:pPr>
      <w:r w:rsidRPr="00464885">
        <w:rPr>
          <w:rFonts w:eastAsia="Calibri" w:cstheme="minorHAnsi"/>
          <w:color w:val="000000" w:themeColor="text1"/>
        </w:rPr>
        <w:t xml:space="preserve"> </w:t>
      </w:r>
    </w:p>
    <w:p w14:paraId="199203B3" w14:textId="3E11C4BB" w:rsidR="003B35BB" w:rsidRDefault="003123D0" w:rsidP="000F03E5">
      <w:pPr>
        <w:rPr>
          <w:rFonts w:eastAsia="Calibri"/>
          <w:color w:val="000000" w:themeColor="text1"/>
        </w:rPr>
      </w:pPr>
      <w:r w:rsidRPr="001273DC">
        <w:rPr>
          <w:rFonts w:eastAsia="Calibri"/>
          <w:color w:val="000000" w:themeColor="text1"/>
        </w:rPr>
        <w:t xml:space="preserve">We used Genomic SEM to construct </w:t>
      </w:r>
      <w:r w:rsidR="003B35BB" w:rsidRPr="003123D0">
        <w:rPr>
          <w:rFonts w:eastAsia="Calibri"/>
          <w:color w:val="000000" w:themeColor="text1"/>
        </w:rPr>
        <w:t xml:space="preserve">a genomic p factor using the most recent </w:t>
      </w:r>
      <w:r w:rsidR="00417FAF" w:rsidRPr="003123D0">
        <w:rPr>
          <w:rFonts w:eastAsia="Calibri"/>
          <w:color w:val="000000" w:themeColor="text1"/>
        </w:rPr>
        <w:t xml:space="preserve">publicly available </w:t>
      </w:r>
      <w:r w:rsidR="003B35BB" w:rsidRPr="003123D0">
        <w:rPr>
          <w:rFonts w:eastAsia="Calibri"/>
          <w:color w:val="000000" w:themeColor="text1"/>
        </w:rPr>
        <w:t>summary statistics from GWA</w:t>
      </w:r>
      <w:r w:rsidR="006E56FB" w:rsidRPr="003123D0">
        <w:rPr>
          <w:rFonts w:eastAsia="Calibri"/>
          <w:color w:val="000000" w:themeColor="text1"/>
        </w:rPr>
        <w:t xml:space="preserve">S </w:t>
      </w:r>
      <w:r w:rsidR="003B35BB" w:rsidRPr="003123D0">
        <w:rPr>
          <w:rFonts w:eastAsia="Calibri"/>
          <w:color w:val="000000" w:themeColor="text1"/>
        </w:rPr>
        <w:t xml:space="preserve">of 11 major psychiatric disorders (see </w:t>
      </w:r>
      <w:r w:rsidR="003B35BB" w:rsidRPr="00244B3B">
        <w:rPr>
          <w:rFonts w:eastAsia="Calibri"/>
          <w:color w:val="000000" w:themeColor="text1"/>
        </w:rPr>
        <w:t>Supplementary Table 1).</w:t>
      </w:r>
      <w:r w:rsidR="003B35BB" w:rsidRPr="001B6162">
        <w:rPr>
          <w:rFonts w:eastAsia="Calibri"/>
          <w:color w:val="000000" w:themeColor="text1"/>
        </w:rPr>
        <w:t xml:space="preserve"> </w:t>
      </w:r>
      <w:r>
        <w:rPr>
          <w:rFonts w:eastAsia="Calibri"/>
          <w:color w:val="000000" w:themeColor="text1"/>
        </w:rPr>
        <w:t>We applied</w:t>
      </w:r>
      <w:r w:rsidR="003B35BB" w:rsidRPr="001B6162">
        <w:rPr>
          <w:rFonts w:eastAsia="Calibri"/>
          <w:color w:val="000000" w:themeColor="text1"/>
        </w:rPr>
        <w:t xml:space="preserve"> a standard set of quality control (QC) filters to </w:t>
      </w:r>
      <w:r w:rsidR="00CA767D">
        <w:rPr>
          <w:rFonts w:eastAsia="Calibri"/>
          <w:color w:val="000000" w:themeColor="text1"/>
        </w:rPr>
        <w:t>the 11</w:t>
      </w:r>
      <w:r w:rsidR="00CA767D" w:rsidRPr="001B6162">
        <w:rPr>
          <w:rFonts w:eastAsia="Calibri"/>
          <w:color w:val="000000" w:themeColor="text1"/>
        </w:rPr>
        <w:t xml:space="preserve"> </w:t>
      </w:r>
      <w:r w:rsidR="003B35BB" w:rsidRPr="001B6162">
        <w:rPr>
          <w:rFonts w:eastAsia="Calibri"/>
          <w:color w:val="000000" w:themeColor="text1"/>
        </w:rPr>
        <w:t>GWAS summary statistics within Genomic SEM</w:t>
      </w:r>
      <w:r>
        <w:rPr>
          <w:rFonts w:eastAsia="Calibri"/>
          <w:color w:val="000000" w:themeColor="text1"/>
        </w:rPr>
        <w:t xml:space="preserve"> and then </w:t>
      </w:r>
      <w:r w:rsidR="003B35BB" w:rsidRPr="1844EBE9">
        <w:rPr>
          <w:rFonts w:eastAsia="Calibri"/>
          <w:color w:val="000000" w:themeColor="text1"/>
        </w:rPr>
        <w:t xml:space="preserve">used </w:t>
      </w:r>
      <w:r w:rsidR="00CA767D">
        <w:rPr>
          <w:rFonts w:eastAsia="Calibri"/>
          <w:color w:val="000000" w:themeColor="text1"/>
        </w:rPr>
        <w:t>them</w:t>
      </w:r>
      <w:r>
        <w:rPr>
          <w:rFonts w:eastAsia="Calibri"/>
          <w:color w:val="000000" w:themeColor="text1"/>
        </w:rPr>
        <w:t xml:space="preserve"> </w:t>
      </w:r>
      <w:r w:rsidR="003B35BB" w:rsidRPr="1844EBE9">
        <w:rPr>
          <w:rFonts w:eastAsia="Calibri"/>
          <w:color w:val="000000" w:themeColor="text1"/>
        </w:rPr>
        <w:t xml:space="preserve">in a multivariable version of </w:t>
      </w:r>
      <w:r w:rsidR="003B35BB" w:rsidRPr="009743C5">
        <w:rPr>
          <w:rFonts w:eastAsia="Calibri"/>
          <w:color w:val="000000" w:themeColor="text1"/>
        </w:rPr>
        <w:t>LDSC</w:t>
      </w:r>
      <w:r w:rsidR="00FF2E82" w:rsidRPr="009743C5">
        <w:rPr>
          <w:rFonts w:eastAsia="Calibri"/>
          <w:color w:val="000000" w:themeColor="text1"/>
        </w:rPr>
        <w:t>.</w:t>
      </w:r>
      <w:r w:rsidR="00FF2E82">
        <w:rPr>
          <w:rFonts w:eastAsia="Calibri"/>
          <w:color w:val="000000" w:themeColor="text1"/>
        </w:rPr>
        <w:t xml:space="preserve"> G</w:t>
      </w:r>
      <w:r w:rsidR="003B35BB" w:rsidRPr="001B6162">
        <w:rPr>
          <w:rFonts w:eastAsia="Calibri"/>
          <w:color w:val="000000" w:themeColor="text1"/>
        </w:rPr>
        <w:t>enetic correlation</w:t>
      </w:r>
      <w:r w:rsidR="00FF2E82">
        <w:rPr>
          <w:rFonts w:eastAsia="Calibri"/>
          <w:color w:val="000000" w:themeColor="text1"/>
        </w:rPr>
        <w:t xml:space="preserve">s </w:t>
      </w:r>
      <w:r w:rsidR="003B35BB" w:rsidRPr="001B6162">
        <w:rPr>
          <w:rFonts w:eastAsia="Calibri"/>
          <w:color w:val="000000" w:themeColor="text1"/>
        </w:rPr>
        <w:t xml:space="preserve">are presented </w:t>
      </w:r>
      <w:r w:rsidR="003B35BB" w:rsidRPr="00244B3B">
        <w:rPr>
          <w:rFonts w:eastAsia="Calibri"/>
          <w:color w:val="000000" w:themeColor="text1"/>
        </w:rPr>
        <w:t>in</w:t>
      </w:r>
      <w:r w:rsidR="006E56FB" w:rsidRPr="00244B3B">
        <w:rPr>
          <w:rFonts w:eastAsia="Calibri"/>
          <w:color w:val="000000" w:themeColor="text1"/>
        </w:rPr>
        <w:t xml:space="preserve"> </w:t>
      </w:r>
      <w:r w:rsidR="003B35BB" w:rsidRPr="00244B3B">
        <w:rPr>
          <w:rFonts w:eastAsia="Calibri"/>
          <w:color w:val="000000" w:themeColor="text1"/>
        </w:rPr>
        <w:t xml:space="preserve">Supplementary Table </w:t>
      </w:r>
      <w:r w:rsidR="008169ED" w:rsidRPr="00244B3B">
        <w:rPr>
          <w:rFonts w:eastAsia="Calibri"/>
          <w:color w:val="000000" w:themeColor="text1"/>
        </w:rPr>
        <w:t>2</w:t>
      </w:r>
      <w:r w:rsidR="003B35BB" w:rsidRPr="00244B3B">
        <w:rPr>
          <w:rFonts w:eastAsia="Calibri"/>
          <w:color w:val="000000" w:themeColor="text1"/>
        </w:rPr>
        <w:t>.</w:t>
      </w:r>
      <w:r w:rsidR="003B35BB" w:rsidRPr="001B6162">
        <w:rPr>
          <w:rFonts w:eastAsia="Calibri"/>
          <w:color w:val="000000" w:themeColor="text1"/>
        </w:rPr>
        <w:t xml:space="preserve"> We found a positive manifold of genetic correlation (</w:t>
      </w:r>
      <w:proofErr w:type="spellStart"/>
      <w:r w:rsidR="003B35BB" w:rsidRPr="001B6162">
        <w:rPr>
          <w:rFonts w:eastAsia="Calibri"/>
          <w:color w:val="000000" w:themeColor="text1"/>
        </w:rPr>
        <w:t>r</w:t>
      </w:r>
      <w:r w:rsidR="003B35BB" w:rsidRPr="001B6162">
        <w:rPr>
          <w:rFonts w:eastAsia="Calibri"/>
          <w:color w:val="000000" w:themeColor="text1"/>
          <w:vertAlign w:val="subscript"/>
        </w:rPr>
        <w:t>G</w:t>
      </w:r>
      <w:proofErr w:type="spellEnd"/>
      <w:r w:rsidR="003B35BB" w:rsidRPr="001B6162">
        <w:rPr>
          <w:rFonts w:eastAsia="Calibri"/>
          <w:color w:val="000000" w:themeColor="text1"/>
        </w:rPr>
        <w:t xml:space="preserve">) among most disorders, with a mean </w:t>
      </w:r>
      <w:proofErr w:type="spellStart"/>
      <w:r w:rsidR="006E56FB" w:rsidRPr="001B6162">
        <w:rPr>
          <w:rFonts w:eastAsia="Calibri"/>
          <w:color w:val="000000" w:themeColor="text1"/>
        </w:rPr>
        <w:t>r</w:t>
      </w:r>
      <w:r w:rsidR="006E56FB" w:rsidRPr="001B6162">
        <w:rPr>
          <w:rFonts w:eastAsia="Calibri"/>
          <w:color w:val="000000" w:themeColor="text1"/>
          <w:vertAlign w:val="subscript"/>
        </w:rPr>
        <w:t>G</w:t>
      </w:r>
      <w:proofErr w:type="spellEnd"/>
      <w:r w:rsidR="006E56FB" w:rsidRPr="001B6162">
        <w:rPr>
          <w:rFonts w:eastAsia="Calibri"/>
          <w:color w:val="000000" w:themeColor="text1"/>
        </w:rPr>
        <w:t xml:space="preserve"> </w:t>
      </w:r>
      <w:r w:rsidR="003B35BB" w:rsidRPr="001B6162">
        <w:rPr>
          <w:rFonts w:eastAsia="Calibri"/>
          <w:color w:val="000000" w:themeColor="text1"/>
        </w:rPr>
        <w:t xml:space="preserve">of </w:t>
      </w:r>
      <w:r w:rsidR="003B35BB" w:rsidRPr="1FCDD8FB">
        <w:rPr>
          <w:rFonts w:eastAsia="Calibri"/>
          <w:color w:val="000000" w:themeColor="text1"/>
        </w:rPr>
        <w:t>0.29</w:t>
      </w:r>
      <w:r w:rsidR="003B35BB" w:rsidRPr="001B6162">
        <w:rPr>
          <w:rFonts w:eastAsia="Calibri"/>
          <w:color w:val="000000" w:themeColor="text1"/>
        </w:rPr>
        <w:t xml:space="preserve">. Estimates ranged between </w:t>
      </w:r>
      <w:r w:rsidR="003B35BB" w:rsidRPr="1FCDD8FB">
        <w:rPr>
          <w:rFonts w:eastAsia="Calibri"/>
          <w:color w:val="000000" w:themeColor="text1"/>
        </w:rPr>
        <w:t>-0.11</w:t>
      </w:r>
      <w:r w:rsidR="003B35BB" w:rsidRPr="001B6162">
        <w:rPr>
          <w:rFonts w:eastAsia="Calibri"/>
          <w:color w:val="000000" w:themeColor="text1"/>
        </w:rPr>
        <w:t xml:space="preserve"> for the </w:t>
      </w:r>
      <w:proofErr w:type="spellStart"/>
      <w:r w:rsidR="003B35BB" w:rsidRPr="001B6162">
        <w:rPr>
          <w:rFonts w:eastAsia="Calibri"/>
          <w:color w:val="000000" w:themeColor="text1"/>
        </w:rPr>
        <w:t>r</w:t>
      </w:r>
      <w:r w:rsidR="003B35BB" w:rsidRPr="001B6162">
        <w:rPr>
          <w:rFonts w:eastAsia="Calibri"/>
          <w:color w:val="000000" w:themeColor="text1"/>
          <w:vertAlign w:val="subscript"/>
        </w:rPr>
        <w:t>G</w:t>
      </w:r>
      <w:proofErr w:type="spellEnd"/>
      <w:r w:rsidR="003B35BB" w:rsidRPr="001B6162">
        <w:rPr>
          <w:rFonts w:eastAsia="Calibri"/>
          <w:color w:val="000000" w:themeColor="text1"/>
        </w:rPr>
        <w:t xml:space="preserve"> between obsessive compulsive disorder (OCD) and attention deficit hyperactivity disorder (ADHD) and 0.90 between anxiety and major depressive disorder (MDD). </w:t>
      </w:r>
    </w:p>
    <w:p w14:paraId="553459F0" w14:textId="77777777" w:rsidR="000F03E5" w:rsidRPr="001B6162" w:rsidRDefault="000F03E5" w:rsidP="000F03E5">
      <w:pPr>
        <w:rPr>
          <w:rFonts w:eastAsia="Calibri"/>
          <w:color w:val="000000" w:themeColor="text1"/>
        </w:rPr>
      </w:pPr>
    </w:p>
    <w:p w14:paraId="25B2442A" w14:textId="77777777" w:rsidR="00ED58FC" w:rsidRDefault="003B35BB" w:rsidP="000F03E5">
      <w:pPr>
        <w:rPr>
          <w:color w:val="000000" w:themeColor="text1"/>
        </w:rPr>
      </w:pPr>
      <w:r w:rsidRPr="003123D0">
        <w:rPr>
          <w:rFonts w:eastAsia="Calibri"/>
          <w:color w:val="000000" w:themeColor="text1"/>
        </w:rPr>
        <w:t xml:space="preserve">To capture </w:t>
      </w:r>
      <w:r w:rsidR="003123D0">
        <w:rPr>
          <w:rFonts w:eastAsia="Calibri"/>
          <w:color w:val="000000" w:themeColor="text1"/>
        </w:rPr>
        <w:t xml:space="preserve">these </w:t>
      </w:r>
      <w:r w:rsidRPr="003123D0">
        <w:rPr>
          <w:rFonts w:eastAsia="Calibri"/>
          <w:color w:val="000000" w:themeColor="text1"/>
        </w:rPr>
        <w:t xml:space="preserve">transdiagnostic genetic effects across all 11 disorders, we fitted a common factor model to the genetic covariance matrix. In this model, all disorders loaded on a single common factor (i.e., the p-factor; </w:t>
      </w:r>
      <w:r w:rsidR="00CA767D">
        <w:rPr>
          <w:rFonts w:eastAsia="Calibri"/>
          <w:color w:val="000000" w:themeColor="text1"/>
        </w:rPr>
        <w:t xml:space="preserve">top half of </w:t>
      </w:r>
      <w:r w:rsidRPr="003123D0">
        <w:rPr>
          <w:rFonts w:eastAsia="Calibri"/>
          <w:color w:val="000000" w:themeColor="text1"/>
        </w:rPr>
        <w:t>Fig. 1A</w:t>
      </w:r>
      <w:r w:rsidR="003123D0">
        <w:rPr>
          <w:rFonts w:eastAsia="Calibri"/>
          <w:color w:val="000000" w:themeColor="text1"/>
        </w:rPr>
        <w:t>)</w:t>
      </w:r>
      <w:r w:rsidR="00CA767D">
        <w:rPr>
          <w:rFonts w:eastAsia="Calibri"/>
          <w:color w:val="000000" w:themeColor="text1"/>
        </w:rPr>
        <w:t>.</w:t>
      </w:r>
      <w:r w:rsidR="003123D0">
        <w:rPr>
          <w:rFonts w:eastAsia="Calibri"/>
          <w:color w:val="000000" w:themeColor="text1"/>
        </w:rPr>
        <w:t xml:space="preserve"> </w:t>
      </w:r>
      <w:r w:rsidR="00CA767D">
        <w:rPr>
          <w:rFonts w:eastAsia="Calibri"/>
          <w:color w:val="000000" w:themeColor="text1"/>
        </w:rPr>
        <w:t>This same model also allowed us to capture residual genetic variance that was associated with each disorder independent of transdiagnostic effects (i.e., non-p; bottom half of Fig. 1A).</w:t>
      </w:r>
      <w:r w:rsidR="00257CDB">
        <w:rPr>
          <w:rFonts w:eastAsia="Calibri"/>
          <w:color w:val="000000" w:themeColor="text1"/>
        </w:rPr>
        <w:t xml:space="preserve"> </w:t>
      </w:r>
      <w:r w:rsidR="00257CDB" w:rsidRPr="2AA115C1">
        <w:rPr>
          <w:rFonts w:eastAsia="Calibri"/>
        </w:rPr>
        <w:t>We simultaneously r</w:t>
      </w:r>
      <w:r w:rsidR="003D54F4" w:rsidRPr="2AA115C1">
        <w:rPr>
          <w:rFonts w:eastAsia="Calibri"/>
        </w:rPr>
        <w:t>a</w:t>
      </w:r>
      <w:r w:rsidR="00257CDB" w:rsidRPr="2AA115C1">
        <w:rPr>
          <w:rFonts w:eastAsia="Calibri"/>
        </w:rPr>
        <w:t xml:space="preserve">n GWAS on p and residual variance in each psychiatric disorder. Figure 1A provides a diagram of the GWAS that we ran to capture genetic variance in PTSD after accounting for transdiagnostic genetic effects. </w:t>
      </w:r>
      <w:r>
        <w:t>We repeated this procedure 11 times to isolate transdiagnostic genetic effects from each of the 11 major psychiatric disorders.</w:t>
      </w:r>
      <w:r w:rsidR="00EE2D49">
        <w:t xml:space="preserve"> </w:t>
      </w:r>
      <w:r w:rsidR="00EE2D49">
        <w:rPr>
          <w:color w:val="222222"/>
        </w:rPr>
        <w:t>Af</w:t>
      </w:r>
      <w:r w:rsidR="00F522FC">
        <w:rPr>
          <w:color w:val="222222"/>
        </w:rPr>
        <w:t>t</w:t>
      </w:r>
      <w:r w:rsidR="00EE2D49">
        <w:rPr>
          <w:color w:val="222222"/>
        </w:rPr>
        <w:t>er accounting for p, w</w:t>
      </w:r>
      <w:r w:rsidR="00EE2D49" w:rsidRPr="00187D17">
        <w:rPr>
          <w:color w:val="222222"/>
        </w:rPr>
        <w:t xml:space="preserve">e identified </w:t>
      </w:r>
      <w:r w:rsidR="00EE2D49" w:rsidRPr="00187D17">
        <w:t>genome-wide significant lead SNPs for schizophrenia (</w:t>
      </w:r>
      <w:r w:rsidR="00EE2D49" w:rsidRPr="00435776">
        <w:t>SCZ, 1</w:t>
      </w:r>
      <w:r w:rsidR="00763BD2" w:rsidRPr="00435776">
        <w:rPr>
          <w:rFonts w:hint="eastAsia"/>
          <w:lang w:eastAsia="zh-CN"/>
        </w:rPr>
        <w:t>18</w:t>
      </w:r>
      <w:r w:rsidR="00EE2D49" w:rsidRPr="00435776">
        <w:t xml:space="preserve"> hits), bipolar disorder (BIP, </w:t>
      </w:r>
      <w:r w:rsidR="00763BD2" w:rsidRPr="00435776">
        <w:rPr>
          <w:rFonts w:hint="eastAsia"/>
          <w:lang w:eastAsia="zh-CN"/>
        </w:rPr>
        <w:t>22</w:t>
      </w:r>
      <w:r w:rsidR="00EE2D49" w:rsidRPr="00435776">
        <w:t xml:space="preserve"> hits), </w:t>
      </w:r>
      <w:r w:rsidR="00763BD2" w:rsidRPr="00435776">
        <w:rPr>
          <w:rFonts w:hint="eastAsia"/>
          <w:lang w:eastAsia="zh-CN"/>
        </w:rPr>
        <w:t xml:space="preserve">major depressive disorder (MDD, 14 hits), </w:t>
      </w:r>
      <w:r w:rsidR="00EE2D49" w:rsidRPr="00435776">
        <w:t>attention-deficit /hyperactivity disorder (ADHD, 1</w:t>
      </w:r>
      <w:r w:rsidR="00763BD2" w:rsidRPr="00435776">
        <w:rPr>
          <w:rFonts w:hint="eastAsia"/>
          <w:lang w:eastAsia="zh-CN"/>
        </w:rPr>
        <w:t>2</w:t>
      </w:r>
      <w:r w:rsidR="00EE2D49" w:rsidRPr="00435776">
        <w:t xml:space="preserve"> hits), anorexia nervosa (AN, </w:t>
      </w:r>
      <w:r w:rsidR="00394321" w:rsidRPr="00435776">
        <w:rPr>
          <w:rFonts w:hint="eastAsia"/>
          <w:lang w:eastAsia="zh-CN"/>
        </w:rPr>
        <w:t>10</w:t>
      </w:r>
      <w:r w:rsidR="00EE2D49" w:rsidRPr="00435776">
        <w:t xml:space="preserve"> hits)</w:t>
      </w:r>
      <w:r w:rsidR="00394321" w:rsidRPr="00435776">
        <w:rPr>
          <w:rFonts w:hint="eastAsia"/>
          <w:lang w:eastAsia="zh-CN"/>
        </w:rPr>
        <w:t xml:space="preserve">, </w:t>
      </w:r>
      <w:r w:rsidR="006A70D2" w:rsidRPr="00435776">
        <w:rPr>
          <w:rFonts w:hint="eastAsia"/>
          <w:lang w:eastAsia="zh-CN"/>
        </w:rPr>
        <w:t xml:space="preserve">problematic </w:t>
      </w:r>
      <w:r w:rsidR="00EE2D49" w:rsidRPr="00435776">
        <w:t xml:space="preserve">alcohol use (ALCH, </w:t>
      </w:r>
      <w:r w:rsidR="00394321" w:rsidRPr="00435776">
        <w:rPr>
          <w:rFonts w:hint="eastAsia"/>
          <w:lang w:eastAsia="zh-CN"/>
        </w:rPr>
        <w:t>3</w:t>
      </w:r>
      <w:r w:rsidR="00EE2D49" w:rsidRPr="00435776">
        <w:t xml:space="preserve"> hits</w:t>
      </w:r>
      <w:r w:rsidR="00394321" w:rsidRPr="00435776">
        <w:rPr>
          <w:rFonts w:hint="eastAsia"/>
          <w:lang w:eastAsia="zh-CN"/>
        </w:rPr>
        <w:t>)</w:t>
      </w:r>
      <w:r w:rsidR="00B30072" w:rsidRPr="00435776">
        <w:rPr>
          <w:rFonts w:hint="eastAsia"/>
          <w:lang w:eastAsia="zh-CN"/>
        </w:rPr>
        <w:t xml:space="preserve">, and Autism spectrum disorder (ASD, 2 </w:t>
      </w:r>
      <w:r w:rsidR="00B30072" w:rsidRPr="00244B3B">
        <w:rPr>
          <w:rFonts w:hint="eastAsia"/>
          <w:color w:val="000000" w:themeColor="text1"/>
          <w:lang w:eastAsia="zh-CN"/>
        </w:rPr>
        <w:t>hits)</w:t>
      </w:r>
      <w:r w:rsidR="00EE2D49" w:rsidRPr="00244B3B">
        <w:rPr>
          <w:color w:val="000000" w:themeColor="text1"/>
        </w:rPr>
        <w:t xml:space="preserve">; see Supplementary Figures </w:t>
      </w:r>
      <w:r w:rsidR="0056010F" w:rsidRPr="00244B3B">
        <w:rPr>
          <w:color w:val="000000" w:themeColor="text1"/>
        </w:rPr>
        <w:t>1</w:t>
      </w:r>
      <w:r w:rsidR="00EE2D49" w:rsidRPr="00244B3B">
        <w:rPr>
          <w:color w:val="000000" w:themeColor="text1"/>
        </w:rPr>
        <w:t>-</w:t>
      </w:r>
      <w:r w:rsidR="0056010F" w:rsidRPr="00244B3B">
        <w:rPr>
          <w:color w:val="000000" w:themeColor="text1"/>
        </w:rPr>
        <w:t>11</w:t>
      </w:r>
      <w:r w:rsidR="00B338E5" w:rsidRPr="00244B3B">
        <w:rPr>
          <w:rFonts w:hint="eastAsia"/>
          <w:color w:val="000000" w:themeColor="text1"/>
          <w:lang w:eastAsia="zh-CN"/>
        </w:rPr>
        <w:t xml:space="preserve">, see Supplementary Tables </w:t>
      </w:r>
      <w:r w:rsidR="0056010F" w:rsidRPr="00244B3B">
        <w:rPr>
          <w:color w:val="000000" w:themeColor="text1"/>
          <w:lang w:eastAsia="zh-CN"/>
        </w:rPr>
        <w:t>3</w:t>
      </w:r>
      <w:r w:rsidR="002927BE" w:rsidRPr="00244B3B">
        <w:rPr>
          <w:rFonts w:hint="eastAsia"/>
          <w:color w:val="000000" w:themeColor="text1"/>
          <w:lang w:eastAsia="zh-CN"/>
        </w:rPr>
        <w:t>-</w:t>
      </w:r>
      <w:r w:rsidR="0056010F" w:rsidRPr="00244B3B">
        <w:rPr>
          <w:color w:val="000000" w:themeColor="text1"/>
          <w:lang w:eastAsia="zh-CN"/>
        </w:rPr>
        <w:t>9</w:t>
      </w:r>
      <w:r w:rsidR="00EE2D49" w:rsidRPr="00244B3B">
        <w:rPr>
          <w:color w:val="000000" w:themeColor="text1"/>
        </w:rPr>
        <w:t xml:space="preserve"> and Supplementary Note</w:t>
      </w:r>
      <w:r w:rsidR="00F522FC" w:rsidRPr="00244B3B">
        <w:rPr>
          <w:color w:val="000000" w:themeColor="text1"/>
        </w:rPr>
        <w:t xml:space="preserve"> 4</w:t>
      </w:r>
      <w:r w:rsidR="0056598A" w:rsidRPr="00244B3B">
        <w:rPr>
          <w:rFonts w:hint="eastAsia"/>
          <w:color w:val="000000" w:themeColor="text1"/>
          <w:lang w:eastAsia="zh-CN"/>
        </w:rPr>
        <w:t xml:space="preserve"> for novel SNPs</w:t>
      </w:r>
      <w:r w:rsidR="00B46B5B" w:rsidRPr="00244B3B">
        <w:rPr>
          <w:color w:val="000000" w:themeColor="text1"/>
        </w:rPr>
        <w:t>.</w:t>
      </w:r>
    </w:p>
    <w:p w14:paraId="7A070532" w14:textId="77777777" w:rsidR="00ED58FC" w:rsidRDefault="00ED58FC" w:rsidP="000F03E5">
      <w:pPr>
        <w:rPr>
          <w:color w:val="000000" w:themeColor="text1"/>
        </w:rPr>
      </w:pPr>
    </w:p>
    <w:p w14:paraId="2C6F4EA2" w14:textId="735E3EF7" w:rsidR="00C12562" w:rsidRDefault="00C12562" w:rsidP="000F03E5">
      <w:pPr>
        <w:rPr>
          <w:color w:val="222222"/>
        </w:rPr>
      </w:pPr>
      <w:r>
        <w:t xml:space="preserve">We used MAGMA </w:t>
      </w:r>
      <w:r w:rsidR="003B35BB">
        <w:fldChar w:fldCharType="begin">
          <w:fldData xml:space="preserve">PEVuZE5vdGU+PENpdGU+PEF1dGhvcj5kZSBMZWV1dzwvQXV0aG9yPjxZZWFyPjIwMTU8L1llYXI+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==
</w:fldData>
        </w:fldChar>
      </w:r>
      <w:r w:rsidR="00B4130C" w:rsidRPr="00ED58FC">
        <w:instrText xml:space="preserve"> ADDIN EN.CITE </w:instrText>
      </w:r>
      <w:r w:rsidR="00B4130C" w:rsidRPr="00ED58FC">
        <w:fldChar w:fldCharType="begin">
          <w:fldData xml:space="preserve">PEVuZE5vdGU+PENpdGU+PEF1dGhvcj5kZSBMZWV1dzwvQXV0aG9yPjxZZWFyPjIwMTU8L1llYXI+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==
</w:fldData>
        </w:fldChar>
      </w:r>
      <w:r w:rsidR="00B4130C" w:rsidRPr="00ED58FC">
        <w:instrText xml:space="preserve"> ADDIN EN.CITE.DATA </w:instrText>
      </w:r>
      <w:r w:rsidR="00B4130C" w:rsidRPr="00ED58FC">
        <w:fldChar w:fldCharType="end"/>
      </w:r>
      <w:r w:rsidR="003B35BB">
        <w:fldChar w:fldCharType="separate"/>
      </w:r>
      <w:r w:rsidR="00B4130C" w:rsidRPr="00B4130C">
        <w:rPr>
          <w:noProof/>
          <w:vertAlign w:val="superscript"/>
        </w:rPr>
        <w:t>26</w:t>
      </w:r>
      <w:r w:rsidR="003B35BB">
        <w:fldChar w:fldCharType="end"/>
      </w:r>
      <w:r>
        <w:t xml:space="preserve"> (</w:t>
      </w:r>
      <w:r w:rsidRPr="004A0FFB">
        <w:t>see Methods) to evaluate the genetic effects of the 11 non-p GWAS</w:t>
      </w:r>
      <w:r>
        <w:t>s</w:t>
      </w:r>
      <w:r w:rsidRPr="004A0FFB">
        <w:t xml:space="preserve"> on protein-coding gene</w:t>
      </w:r>
      <w:r>
        <w:t xml:space="preserve">s. </w:t>
      </w:r>
      <w:r w:rsidRPr="004A0FFB">
        <w:t xml:space="preserve">We performed gene-set analyses to identify biological pathways linked to genes associated with each major psychiatric disorder before and after accounting for p, and to analyse tissue type </w:t>
      </w:r>
      <w:r w:rsidRPr="00A7630F">
        <w:t xml:space="preserve">enrichment (Supplementary Note </w:t>
      </w:r>
      <w:r w:rsidR="00A94E92" w:rsidRPr="00A7630F">
        <w:rPr>
          <w:lang w:eastAsia="zh-CN"/>
        </w:rPr>
        <w:t>4</w:t>
      </w:r>
      <w:r w:rsidRPr="00A7630F">
        <w:t>).</w:t>
      </w:r>
      <w:r w:rsidRPr="00A7630F">
        <w:rPr>
          <w:b/>
          <w:bCs/>
        </w:rPr>
        <w:t xml:space="preserve"> </w:t>
      </w:r>
      <w:r w:rsidRPr="00A7630F">
        <w:t xml:space="preserve">The full results are reported in the Supplementary Notes </w:t>
      </w:r>
      <w:r w:rsidR="00A94E92" w:rsidRPr="00A7630F">
        <w:t>4</w:t>
      </w:r>
      <w:r w:rsidRPr="00A7630F">
        <w:t xml:space="preserve"> and Supplementary Tables</w:t>
      </w:r>
      <w:r w:rsidR="00175DDC" w:rsidRPr="00A7630F">
        <w:rPr>
          <w:rFonts w:hint="eastAsia"/>
          <w:lang w:eastAsia="zh-CN"/>
        </w:rPr>
        <w:t xml:space="preserve"> </w:t>
      </w:r>
      <w:r w:rsidR="00A94E92" w:rsidRPr="00A7630F">
        <w:rPr>
          <w:lang w:eastAsia="zh-CN"/>
        </w:rPr>
        <w:t>10</w:t>
      </w:r>
      <w:r w:rsidR="00103FB8" w:rsidRPr="00A7630F">
        <w:rPr>
          <w:rFonts w:hint="eastAsia"/>
          <w:lang w:eastAsia="zh-CN"/>
        </w:rPr>
        <w:t>-</w:t>
      </w:r>
      <w:r w:rsidR="005B0BF2" w:rsidRPr="00A7630F">
        <w:rPr>
          <w:lang w:eastAsia="zh-CN"/>
        </w:rPr>
        <w:t>47</w:t>
      </w:r>
      <w:r w:rsidRPr="00A7630F">
        <w:t>.</w:t>
      </w:r>
    </w:p>
    <w:p w14:paraId="3E6C699A" w14:textId="7E6247B3" w:rsidR="00D040B0" w:rsidRDefault="00D040B0" w:rsidP="00D040B0"/>
    <w:p w14:paraId="47A7B0C0" w14:textId="7A6CEC88" w:rsidR="00475152" w:rsidRPr="00065C8C" w:rsidRDefault="00005AF0" w:rsidP="00F94954">
      <w:pPr>
        <w:jc w:val="center"/>
        <w:rPr>
          <w:rFonts w:eastAsia="Calibri"/>
          <w:sz w:val="20"/>
          <w:szCs w:val="20"/>
        </w:rPr>
      </w:pPr>
      <w:r>
        <w:t>--- Figure 1 ---</w:t>
      </w:r>
    </w:p>
    <w:p w14:paraId="72F3A768" w14:textId="77777777" w:rsidR="00D040B0" w:rsidRDefault="00D040B0" w:rsidP="001273DC">
      <w:pPr>
        <w:rPr>
          <w:color w:val="222222"/>
        </w:rPr>
      </w:pPr>
    </w:p>
    <w:p w14:paraId="0D84F116" w14:textId="523505CC" w:rsidR="000A0457" w:rsidRPr="00DD3C8E" w:rsidRDefault="000A0457" w:rsidP="001273DC">
      <w:pPr>
        <w:pStyle w:val="Heading2"/>
      </w:pPr>
      <w:r w:rsidRPr="00DD3C8E">
        <w:t xml:space="preserve">SNP </w:t>
      </w:r>
      <w:proofErr w:type="spellStart"/>
      <w:r w:rsidRPr="00DD3C8E">
        <w:t>heritabilities</w:t>
      </w:r>
      <w:proofErr w:type="spellEnd"/>
      <w:r w:rsidRPr="00DD3C8E">
        <w:t xml:space="preserve"> for disorders independent of p</w:t>
      </w:r>
    </w:p>
    <w:p w14:paraId="71F49DFF" w14:textId="77777777" w:rsidR="00475152" w:rsidRDefault="00475152" w:rsidP="00475152"/>
    <w:p w14:paraId="29B94FF7" w14:textId="03B5C852" w:rsidR="003B35BB" w:rsidRPr="00475152" w:rsidRDefault="000A0457" w:rsidP="00475152">
      <w:pPr>
        <w:rPr>
          <w:color w:val="222222"/>
          <w:lang w:eastAsia="zh-CN"/>
        </w:rPr>
      </w:pPr>
      <w:r w:rsidRPr="00475152">
        <w:t>We used LDSC implemented in Genomic SEM to estimate SNP-based heritability (h</w:t>
      </w:r>
      <w:r w:rsidRPr="00475152">
        <w:rPr>
          <w:vertAlign w:val="superscript"/>
        </w:rPr>
        <w:t>2</w:t>
      </w:r>
      <w:r w:rsidRPr="00475152">
        <w:t xml:space="preserve">) for the 11 disorders </w:t>
      </w:r>
      <w:r w:rsidR="798A85BF" w:rsidRPr="00475152">
        <w:t xml:space="preserve">before and </w:t>
      </w:r>
      <w:r w:rsidRPr="00475152">
        <w:t xml:space="preserve">after </w:t>
      </w:r>
      <w:proofErr w:type="spellStart"/>
      <w:r w:rsidRPr="00475152">
        <w:t>partialing</w:t>
      </w:r>
      <w:proofErr w:type="spellEnd"/>
      <w:r w:rsidRPr="00475152">
        <w:t xml:space="preserve"> out the genetic variance associated with p. Figures 1</w:t>
      </w:r>
      <w:r w:rsidR="00F21BAC" w:rsidRPr="00475152">
        <w:rPr>
          <w:rFonts w:hint="eastAsia"/>
          <w:lang w:eastAsia="zh-CN"/>
        </w:rPr>
        <w:t>B</w:t>
      </w:r>
      <w:r w:rsidRPr="00475152">
        <w:t xml:space="preserve"> and 1</w:t>
      </w:r>
      <w:r w:rsidR="00F21BAC" w:rsidRPr="00475152">
        <w:rPr>
          <w:rFonts w:hint="eastAsia"/>
          <w:lang w:eastAsia="zh-CN"/>
        </w:rPr>
        <w:t>C</w:t>
      </w:r>
      <w:r w:rsidRPr="00475152">
        <w:t xml:space="preserve">, and Supplementary Table </w:t>
      </w:r>
      <w:r w:rsidR="007D516B" w:rsidRPr="00475152">
        <w:rPr>
          <w:rFonts w:hint="eastAsia"/>
          <w:lang w:eastAsia="zh-CN"/>
        </w:rPr>
        <w:t>4</w:t>
      </w:r>
      <w:r w:rsidR="001F26E5" w:rsidRPr="00475152">
        <w:rPr>
          <w:lang w:eastAsia="zh-CN"/>
        </w:rPr>
        <w:t>8</w:t>
      </w:r>
      <w:r w:rsidRPr="00475152">
        <w:t xml:space="preserve"> show the SNP-based h</w:t>
      </w:r>
      <w:r w:rsidRPr="00475152">
        <w:rPr>
          <w:vertAlign w:val="superscript"/>
        </w:rPr>
        <w:t>2</w:t>
      </w:r>
      <w:r w:rsidRPr="00475152">
        <w:t xml:space="preserve"> estimates for the 11 disorders (on the liability scale</w:t>
      </w:r>
      <w:r w:rsidR="09EB94C6" w:rsidRPr="00475152">
        <w:t>; Figure 1B</w:t>
      </w:r>
      <w:r w:rsidRPr="00475152">
        <w:t>) and for the residual variance in each psychiatric disorder after accounting for the genetic effects associated with p (on the observed scale</w:t>
      </w:r>
      <w:r w:rsidR="427B149B" w:rsidRPr="00475152">
        <w:t>; Figure 1C</w:t>
      </w:r>
      <w:r w:rsidRPr="00475152">
        <w:t>). In general, the pattern of SNP h</w:t>
      </w:r>
      <w:r w:rsidRPr="00475152">
        <w:rPr>
          <w:vertAlign w:val="superscript"/>
        </w:rPr>
        <w:t>2</w:t>
      </w:r>
      <w:r w:rsidRPr="00475152">
        <w:t xml:space="preserve"> remained similar before and after controlling for p. For example, the highest SNP h</w:t>
      </w:r>
      <w:r w:rsidRPr="00475152">
        <w:rPr>
          <w:vertAlign w:val="superscript"/>
        </w:rPr>
        <w:t>2</w:t>
      </w:r>
      <w:r w:rsidRPr="00475152">
        <w:t xml:space="preserve"> were observed for OCD and TS </w:t>
      </w:r>
      <w:r w:rsidR="00ED58FC">
        <w:t>(.</w:t>
      </w:r>
      <w:r w:rsidR="00100F7B">
        <w:rPr>
          <w:rFonts w:hint="eastAsia"/>
          <w:lang w:eastAsia="zh-CN"/>
        </w:rPr>
        <w:t>49</w:t>
      </w:r>
      <w:r w:rsidR="00ED58FC">
        <w:t xml:space="preserve"> and .</w:t>
      </w:r>
      <w:r w:rsidR="00100F7B">
        <w:rPr>
          <w:rFonts w:hint="eastAsia"/>
          <w:lang w:eastAsia="zh-CN"/>
        </w:rPr>
        <w:t>49</w:t>
      </w:r>
      <w:r w:rsidR="00ED58FC">
        <w:t xml:space="preserve">, respectively) </w:t>
      </w:r>
      <w:r w:rsidRPr="00475152">
        <w:t>and the lowest estimates for ALCH and PTSD</w:t>
      </w:r>
      <w:r w:rsidR="00ED58FC">
        <w:t xml:space="preserve"> (.</w:t>
      </w:r>
      <w:r w:rsidR="00100F7B">
        <w:rPr>
          <w:rFonts w:hint="eastAsia"/>
          <w:lang w:eastAsia="zh-CN"/>
        </w:rPr>
        <w:t>02</w:t>
      </w:r>
      <w:r w:rsidR="00ED58FC">
        <w:t xml:space="preserve"> and .</w:t>
      </w:r>
      <w:r w:rsidR="00920A1A">
        <w:rPr>
          <w:rFonts w:hint="eastAsia"/>
          <w:lang w:eastAsia="zh-CN"/>
        </w:rPr>
        <w:t>04</w:t>
      </w:r>
      <w:r w:rsidR="00ED58FC">
        <w:t>)</w:t>
      </w:r>
      <w:r w:rsidRPr="00475152">
        <w:t xml:space="preserve">. </w:t>
      </w:r>
    </w:p>
    <w:p w14:paraId="10CEC3A6" w14:textId="77777777" w:rsidR="00F24451" w:rsidRDefault="00F24451" w:rsidP="00C32F43">
      <w:pPr>
        <w:spacing w:beforeLines="20" w:before="48" w:line="288" w:lineRule="exact"/>
        <w:rPr>
          <w:i/>
          <w:iCs/>
        </w:rPr>
      </w:pPr>
    </w:p>
    <w:p w14:paraId="306C6DA2" w14:textId="0770E35B" w:rsidR="00C428A1" w:rsidRPr="006E7D9C" w:rsidRDefault="00C428A1" w:rsidP="00C32F43">
      <w:pPr>
        <w:spacing w:beforeLines="20" w:before="48" w:line="288" w:lineRule="exact"/>
        <w:rPr>
          <w:b/>
          <w:bCs/>
        </w:rPr>
      </w:pPr>
      <w:r w:rsidRPr="006E7D9C">
        <w:rPr>
          <w:b/>
          <w:bCs/>
          <w:i/>
          <w:iCs/>
        </w:rPr>
        <w:t>Removing transdiagnostic genetic effects significantly changed genetic relationships between psychiatric disorders.</w:t>
      </w:r>
    </w:p>
    <w:p w14:paraId="4AB6BF63" w14:textId="77777777" w:rsidR="00C428A1" w:rsidRPr="0097423F" w:rsidRDefault="00C428A1" w:rsidP="001273DC">
      <w:pPr>
        <w:rPr>
          <w:rFonts w:eastAsiaTheme="minorEastAsia"/>
        </w:rPr>
      </w:pPr>
      <w:r w:rsidRPr="0097423F">
        <w:rPr>
          <w:rFonts w:eastAsiaTheme="minorEastAsia"/>
        </w:rPr>
        <w:t xml:space="preserve"> </w:t>
      </w:r>
    </w:p>
    <w:p w14:paraId="238A1F07" w14:textId="0E8D94C3" w:rsidR="001A7A87" w:rsidRDefault="001A7A87" w:rsidP="009333F7">
      <w:r>
        <w:t>Figure 2 compares genetic correlations between each disorder and the other 10 disorders before and after removing the genetic variance each has in common with p</w:t>
      </w:r>
      <w:r w:rsidR="00ED58FC">
        <w:t xml:space="preserve"> </w:t>
      </w:r>
      <w:r w:rsidRPr="000B322A">
        <w:t>(</w:t>
      </w:r>
      <w:r w:rsidR="00ED58FC">
        <w:t xml:space="preserve">see </w:t>
      </w:r>
      <w:r w:rsidRPr="000B322A">
        <w:t xml:space="preserve">Supplementary Figure </w:t>
      </w:r>
      <w:r w:rsidR="000B322A" w:rsidRPr="000B322A">
        <w:t>S</w:t>
      </w:r>
      <w:r w:rsidR="00112518" w:rsidRPr="000B322A">
        <w:rPr>
          <w:rFonts w:hint="eastAsia"/>
          <w:lang w:eastAsia="zh-CN"/>
        </w:rPr>
        <w:t>2</w:t>
      </w:r>
      <w:r w:rsidR="00112518">
        <w:rPr>
          <w:rFonts w:hint="eastAsia"/>
          <w:lang w:eastAsia="zh-CN"/>
        </w:rPr>
        <w:t xml:space="preserve"> </w:t>
      </w:r>
      <w:r w:rsidR="00ED58FC">
        <w:t>for</w:t>
      </w:r>
      <w:r w:rsidR="00ED58FC" w:rsidRPr="00112518">
        <w:t xml:space="preserve"> </w:t>
      </w:r>
      <w:r w:rsidRPr="00112518">
        <w:t xml:space="preserve">the full genetic correlation matrices as heat maps and </w:t>
      </w:r>
      <w:r w:rsidRPr="000B322A">
        <w:t xml:space="preserve">Supplementary Table </w:t>
      </w:r>
      <w:r w:rsidR="000B322A" w:rsidRPr="000B322A">
        <w:rPr>
          <w:lang w:eastAsia="zh-CN"/>
        </w:rPr>
        <w:t>2</w:t>
      </w:r>
      <w:r w:rsidR="00920A1A">
        <w:rPr>
          <w:rFonts w:hint="eastAsia"/>
          <w:lang w:eastAsia="zh-CN"/>
        </w:rPr>
        <w:t xml:space="preserve"> and </w:t>
      </w:r>
      <w:proofErr w:type="gramStart"/>
      <w:r w:rsidR="00847FE2" w:rsidRPr="000B322A">
        <w:rPr>
          <w:rFonts w:hint="eastAsia"/>
          <w:lang w:eastAsia="zh-CN"/>
        </w:rPr>
        <w:t>4</w:t>
      </w:r>
      <w:r w:rsidRPr="00847FE2">
        <w:t xml:space="preserve"> </w:t>
      </w:r>
      <w:r w:rsidR="00ED58FC">
        <w:t xml:space="preserve"> for</w:t>
      </w:r>
      <w:proofErr w:type="gramEnd"/>
      <w:r w:rsidR="00ED58FC">
        <w:t xml:space="preserve"> the</w:t>
      </w:r>
      <w:r w:rsidRPr="00112518">
        <w:t xml:space="preserve"> genetic correlation</w:t>
      </w:r>
      <w:r w:rsidR="00ED58FC">
        <w:t xml:space="preserve"> estimates</w:t>
      </w:r>
      <w:r w:rsidRPr="00112518">
        <w:t xml:space="preserve"> and confidence intervals.</w:t>
      </w:r>
      <w:r>
        <w:t>) It can be seen from Figure 2 that genetic correlations were lower after accounting for genomic p. The average genetic correlation dropped from 0.29 to -0.0</w:t>
      </w:r>
      <w:r w:rsidR="00EF4A2A">
        <w:rPr>
          <w:rFonts w:hint="eastAsia"/>
          <w:lang w:eastAsia="zh-CN"/>
        </w:rPr>
        <w:t>5</w:t>
      </w:r>
      <w:r>
        <w:t xml:space="preserve"> after residualizing genomic p. This reduction in genetic correlation </w:t>
      </w:r>
      <w:r w:rsidR="00ED58FC">
        <w:t xml:space="preserve">suggests </w:t>
      </w:r>
      <w:r>
        <w:t xml:space="preserve">greater specificity in that the pervasive contribution of p to the positive manifold of genetic correlations is reduced. </w:t>
      </w:r>
    </w:p>
    <w:p w14:paraId="04D5171A" w14:textId="77777777" w:rsidR="001A7A87" w:rsidRDefault="001A7A87" w:rsidP="009333F7"/>
    <w:p w14:paraId="3772D1F7" w14:textId="777DD1B2" w:rsidR="001C3C6F" w:rsidRDefault="001A7A87" w:rsidP="009333F7">
      <w:r>
        <w:t xml:space="preserve">The major finding visualized in Figure 2 is that the reductions in transdiagnostic correlations are not uniform – that is, the blue and green lines are not parallel. For example, consider the genetic correlations between ADHD corrected and uncorrected for p with PTSD and MDD. Uncorrected for p, the genetic correlation between ADHD and PTSD is very high, 0.72. When ADHD </w:t>
      </w:r>
      <w:r w:rsidR="094280A1">
        <w:t>and PTSD are</w:t>
      </w:r>
      <w:r>
        <w:t xml:space="preserve"> corrected for p, the genetic correlation declines to 0.5</w:t>
      </w:r>
      <w:r w:rsidR="00E71177">
        <w:rPr>
          <w:rFonts w:hint="eastAsia"/>
          <w:lang w:eastAsia="zh-CN"/>
        </w:rPr>
        <w:t>0</w:t>
      </w:r>
      <w:r w:rsidRPr="00050FE3">
        <w:t>, a nonsignificant difference.</w:t>
      </w:r>
      <w:r>
        <w:t xml:space="preserve"> This means that the substantial genetic correlation between ADHD and PTSD is only slightly due to p, which could motivate the search for common mechanisms and transdiagnostic interventions. In contrast, for MDD, the genetic correlation with ADHD drops from </w:t>
      </w:r>
      <w:r w:rsidRPr="009414D5">
        <w:t>0.</w:t>
      </w:r>
      <w:r w:rsidR="009414D5" w:rsidRPr="009414D5">
        <w:rPr>
          <w:rFonts w:hint="eastAsia"/>
          <w:lang w:eastAsia="zh-CN"/>
        </w:rPr>
        <w:t>52</w:t>
      </w:r>
      <w:r w:rsidRPr="009414D5">
        <w:t xml:space="preserve"> to -0.0</w:t>
      </w:r>
      <w:r w:rsidR="00921BFD">
        <w:rPr>
          <w:rFonts w:hint="eastAsia"/>
          <w:lang w:eastAsia="zh-CN"/>
        </w:rPr>
        <w:t>8</w:t>
      </w:r>
      <w:r w:rsidRPr="009414D5">
        <w:t>.</w:t>
      </w:r>
      <w:r>
        <w:t xml:space="preserve"> In other words, the substantial genetic correlation between ADHD and MDD disappears when ADHD is corrected for p, suggesting that the ostensible genetic relationship between ADHD and MDD is completely mediated by p.  </w:t>
      </w:r>
    </w:p>
    <w:p w14:paraId="2FC07780" w14:textId="77777777" w:rsidR="001A7A87" w:rsidRDefault="001A7A87" w:rsidP="009333F7"/>
    <w:p w14:paraId="05B5291E" w14:textId="6FC9524F" w:rsidR="001A7A87" w:rsidRDefault="001A7A87" w:rsidP="009333F7">
      <w:r>
        <w:t>These differences in genetic correlations are not simply due to the disorders’ loading on the genomic p factor. For example, loadings on the genomic p factor are similar for PTSD (0.</w:t>
      </w:r>
      <w:r w:rsidR="0BB5225A">
        <w:t>78</w:t>
      </w:r>
      <w:r>
        <w:t xml:space="preserve">) </w:t>
      </w:r>
      <w:r>
        <w:lastRenderedPageBreak/>
        <w:t>and MDD (0.8</w:t>
      </w:r>
      <w:r w:rsidR="39EBCBBC">
        <w:t>2</w:t>
      </w:r>
      <w:r>
        <w:t>), but the p-corrected genetic correlation with ADHD is much reduced for MDD (from 0.</w:t>
      </w:r>
      <w:r w:rsidR="1022B97C">
        <w:t>52</w:t>
      </w:r>
      <w:r>
        <w:t xml:space="preserve"> to -0.0</w:t>
      </w:r>
      <w:r w:rsidR="004E70A5">
        <w:rPr>
          <w:rFonts w:hint="eastAsia"/>
          <w:lang w:eastAsia="zh-CN"/>
        </w:rPr>
        <w:t>8</w:t>
      </w:r>
      <w:r>
        <w:t>) but not for PTSD (0.72 to 0.5</w:t>
      </w:r>
      <w:r w:rsidR="004E70A5">
        <w:rPr>
          <w:rFonts w:hint="eastAsia"/>
          <w:lang w:eastAsia="zh-CN"/>
        </w:rPr>
        <w:t>0</w:t>
      </w:r>
      <w:r>
        <w:t xml:space="preserve">). These predictive profile differences reveal differences in disorder-specific genetic architecture when the positive manifold of transdiagnostic effects of genomic p is removed. </w:t>
      </w:r>
    </w:p>
    <w:p w14:paraId="11F71F8B" w14:textId="77777777" w:rsidR="001A7A87" w:rsidRDefault="001A7A87" w:rsidP="001A7A87">
      <w:pPr>
        <w:spacing w:beforeLines="20" w:before="48" w:line="288" w:lineRule="exact"/>
      </w:pPr>
    </w:p>
    <w:p w14:paraId="79BA455D" w14:textId="77777777" w:rsidR="001A7A87" w:rsidRDefault="001A7A87" w:rsidP="009333F7">
      <w:r>
        <w:t xml:space="preserve">The most interesting illustrations of prediction profile differences are cases where the genetic correlations between pairs of disorders goes from positive to negative. For example, the genetic correlation between BIP and MDD uncorrected for p was substantially positive </w:t>
      </w:r>
      <w:r w:rsidRPr="0091030E">
        <w:t>(0.44), but after controlling for p, the genetic correlation became negative (-0.64).</w:t>
      </w:r>
      <w:r>
        <w:t xml:space="preserve"> </w:t>
      </w:r>
    </w:p>
    <w:p w14:paraId="1A291195" w14:textId="77777777" w:rsidR="001A7A87" w:rsidRDefault="001A7A87" w:rsidP="009333F7"/>
    <w:p w14:paraId="2AFFC851" w14:textId="5515E755" w:rsidR="00954292" w:rsidRPr="001C3800" w:rsidRDefault="00954292" w:rsidP="009333F7">
      <w:r w:rsidRPr="00954292">
        <w:t xml:space="preserve">Like ADHD and PTSD, for some pairs of disorders, genetic correlations remained substantial after accounting for transdiagnostic effects. For example, moderate to strong genetic correlations between ANX and MDD </w:t>
      </w:r>
      <w:r>
        <w:t>(</w:t>
      </w:r>
      <w:proofErr w:type="spellStart"/>
      <w:r>
        <w:t>rG</w:t>
      </w:r>
      <w:proofErr w:type="spellEnd"/>
      <w:r>
        <w:t xml:space="preserve"> = 0.</w:t>
      </w:r>
      <w:r w:rsidR="00BE2DD0">
        <w:rPr>
          <w:rFonts w:hint="eastAsia"/>
          <w:lang w:eastAsia="zh-CN"/>
        </w:rPr>
        <w:t>74</w:t>
      </w:r>
      <w:r>
        <w:t>, SE = 0.08)</w:t>
      </w:r>
      <w:r w:rsidRPr="00954292">
        <w:t xml:space="preserve"> and between SCZ and BIP (</w:t>
      </w:r>
      <w:proofErr w:type="spellStart"/>
      <w:r>
        <w:t>rG</w:t>
      </w:r>
      <w:proofErr w:type="spellEnd"/>
      <w:r>
        <w:t xml:space="preserve"> = 0.4</w:t>
      </w:r>
      <w:r w:rsidR="000D0FBF">
        <w:rPr>
          <w:rFonts w:hint="eastAsia"/>
          <w:lang w:eastAsia="zh-CN"/>
        </w:rPr>
        <w:t>2</w:t>
      </w:r>
      <w:r>
        <w:t>, SE = 0.04)</w:t>
      </w:r>
      <w:r w:rsidRPr="00954292">
        <w:t xml:space="preserve"> could still be observed. Like ADHD and MDD, for other pairs of disorders, genetic associations were not significant after accounting for transdiagnostic genetic effects. This could be observed most notably for the otherwise strong correlation between PTSD and ANX </w:t>
      </w:r>
      <w:r w:rsidRPr="00D0282B">
        <w:t>(</w:t>
      </w:r>
      <w:proofErr w:type="spellStart"/>
      <w:r w:rsidRPr="00D0282B">
        <w:t>rG</w:t>
      </w:r>
      <w:proofErr w:type="spellEnd"/>
      <w:r w:rsidRPr="00D0282B">
        <w:t xml:space="preserve"> = 0.63, SE = 0.08), which was reduced to 0.</w:t>
      </w:r>
      <w:r w:rsidR="00114995">
        <w:rPr>
          <w:rFonts w:hint="eastAsia"/>
          <w:lang w:eastAsia="zh-CN"/>
        </w:rPr>
        <w:t>09</w:t>
      </w:r>
      <w:r w:rsidRPr="00D0282B">
        <w:t xml:space="preserve"> (SE = 0.1</w:t>
      </w:r>
      <w:r w:rsidR="001E71CA">
        <w:rPr>
          <w:rFonts w:hint="eastAsia"/>
          <w:lang w:eastAsia="zh-CN"/>
        </w:rPr>
        <w:t>7</w:t>
      </w:r>
      <w:r w:rsidRPr="00D0282B">
        <w:t>) after removing the genetic variance they shared with p. Similarly, the moderate genetic correlation between ASD and ANX (</w:t>
      </w:r>
      <w:proofErr w:type="spellStart"/>
      <w:r w:rsidRPr="00D0282B">
        <w:t>rG</w:t>
      </w:r>
      <w:proofErr w:type="spellEnd"/>
      <w:r w:rsidRPr="00D0282B">
        <w:t xml:space="preserve"> = 0.36, SE = 0.05) dropped to </w:t>
      </w:r>
      <w:r w:rsidR="00332247">
        <w:rPr>
          <w:rFonts w:hint="eastAsia"/>
          <w:lang w:eastAsia="zh-CN"/>
        </w:rPr>
        <w:t>-</w:t>
      </w:r>
      <w:r w:rsidRPr="00D0282B">
        <w:t>0.0</w:t>
      </w:r>
      <w:r w:rsidR="00332247">
        <w:rPr>
          <w:rFonts w:hint="eastAsia"/>
          <w:lang w:eastAsia="zh-CN"/>
        </w:rPr>
        <w:t>3</w:t>
      </w:r>
      <w:r w:rsidRPr="00D0282B">
        <w:t xml:space="preserve"> (SE = 0.10).</w:t>
      </w:r>
    </w:p>
    <w:p w14:paraId="31B4875F" w14:textId="77777777" w:rsidR="00954292" w:rsidRPr="00954292" w:rsidRDefault="00954292" w:rsidP="009333F7">
      <w:r w:rsidRPr="00954292">
        <w:t> </w:t>
      </w:r>
    </w:p>
    <w:p w14:paraId="75BA06F9" w14:textId="59CFFBE8" w:rsidR="00954292" w:rsidRPr="00954292" w:rsidRDefault="00954292" w:rsidP="009333F7">
      <w:r w:rsidRPr="00954292">
        <w:t xml:space="preserve">Another pattern of change was observed for the genetic correlations between OCD and ADHD and between TS and PTSD. For these disorder pairs, associations that were previously negative, but small or not significant, remained negative, but their effect size increased substantially. The genetic correlation between OCD and ADHD increased from </w:t>
      </w:r>
      <w:r w:rsidRPr="00F57601">
        <w:t>-0.11 (SE = 0.06) to -0.4</w:t>
      </w:r>
      <w:r w:rsidR="001A6160">
        <w:rPr>
          <w:rFonts w:hint="eastAsia"/>
          <w:lang w:eastAsia="zh-CN"/>
        </w:rPr>
        <w:t>5</w:t>
      </w:r>
      <w:r w:rsidRPr="00F57601">
        <w:t xml:space="preserve"> (SE = 0.09), and the genetic correlation between TS and PTSD increased from -0.09 (SE = 0.10) to -0.3</w:t>
      </w:r>
      <w:r w:rsidR="006C26E7">
        <w:rPr>
          <w:rFonts w:hint="eastAsia"/>
          <w:lang w:eastAsia="zh-CN"/>
        </w:rPr>
        <w:t>5</w:t>
      </w:r>
      <w:r w:rsidRPr="00F57601">
        <w:t xml:space="preserve"> (SE = 0.</w:t>
      </w:r>
      <w:r w:rsidR="00785A42">
        <w:rPr>
          <w:rFonts w:hint="eastAsia"/>
          <w:lang w:eastAsia="zh-CN"/>
        </w:rPr>
        <w:t>19</w:t>
      </w:r>
      <w:r w:rsidRPr="00F57601">
        <w:t>).</w:t>
      </w:r>
      <w:r w:rsidRPr="00954292">
        <w:t xml:space="preserve"> The most dramatic pattern of change emerged for the psychotic disorders of MDD, BIP and SCZ, in which genetic correlations switched from positive to negative after removing transdiagnostic genetic effects. For MDD and SCZ, the genetic correlation changed from </w:t>
      </w:r>
      <w:r w:rsidRPr="00F22622">
        <w:t>0.34 (SE = .03) to -0.8</w:t>
      </w:r>
      <w:r w:rsidR="00FB3E97" w:rsidRPr="00F22622">
        <w:rPr>
          <w:rFonts w:hint="eastAsia"/>
          <w:lang w:eastAsia="zh-CN"/>
        </w:rPr>
        <w:t>1</w:t>
      </w:r>
      <w:r w:rsidRPr="00F22622">
        <w:t xml:space="preserve"> (SE = 0.05). The change was similarly dramatic for the association between MDD and BIP, from 0.44 (SE = 0.03) to -0.64 (SE = 0.06).</w:t>
      </w:r>
      <w:r w:rsidRPr="00954292">
        <w:t xml:space="preserve"> </w:t>
      </w:r>
    </w:p>
    <w:p w14:paraId="7C10942F" w14:textId="068EC889" w:rsidR="003D54F4" w:rsidRPr="003D54F4" w:rsidRDefault="003D54F4" w:rsidP="009333F7"/>
    <w:p w14:paraId="63EBFF2E" w14:textId="5CFEA5ED" w:rsidR="003966CD" w:rsidRPr="00CB2AB8" w:rsidRDefault="003966CD" w:rsidP="009333F7">
      <w:pPr>
        <w:rPr>
          <w:highlight w:val="yellow"/>
        </w:rPr>
      </w:pPr>
      <w:r w:rsidRPr="00CB2AB8">
        <w:t xml:space="preserve">The same pattern of genetic correlations was obtained when isolated transdiagnostic effects and obtained disorder-specific summary statistics using a </w:t>
      </w:r>
      <w:r>
        <w:t>different method that followed a two-step procedure: 1) we create</w:t>
      </w:r>
      <w:r w:rsidR="003D54F4">
        <w:t>d</w:t>
      </w:r>
      <w:r>
        <w:t xml:space="preserve"> a genomic p factor and</w:t>
      </w:r>
      <w:r w:rsidR="003D54F4">
        <w:t xml:space="preserve"> </w:t>
      </w:r>
      <w:r>
        <w:t xml:space="preserve">2) </w:t>
      </w:r>
      <w:r w:rsidR="003D54F4">
        <w:t>w</w:t>
      </w:r>
      <w:r>
        <w:t>e used GWAS-by-subtraction</w:t>
      </w:r>
      <w:r w:rsidR="009A613A">
        <w:rPr>
          <w:rFonts w:hint="eastAsia"/>
          <w:lang w:eastAsia="zh-CN"/>
        </w:rPr>
        <w:t xml:space="preserve"> </w:t>
      </w:r>
      <w:r w:rsidR="009A613A">
        <w:rPr>
          <w:lang w:eastAsia="zh-CN"/>
        </w:rPr>
        <w:fldChar w:fldCharType="begin">
          <w:fldData xml:space="preserve">PEVuZE5vdGU+PENpdGU+PEF1dGhvcj5EZW1hbmdlPC9BdXRob3I+PFllYXI+MjAyMTwvWWVhcj48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</w:fldData>
        </w:fldChar>
      </w:r>
      <w:r w:rsidR="00B4130C" w:rsidRPr="009333F7">
        <w:rPr>
          <w:lang w:eastAsia="zh-CN"/>
        </w:rPr>
        <w:instrText xml:space="preserve"> ADDIN EN.CITE </w:instrText>
      </w:r>
      <w:r w:rsidR="00B4130C" w:rsidRPr="009333F7">
        <w:rPr>
          <w:lang w:eastAsia="zh-CN"/>
        </w:rPr>
        <w:fldChar w:fldCharType="begin">
          <w:fldData xml:space="preserve">PEVuZE5vdGU+PENpdGU+PEF1dGhvcj5EZW1hbmdlPC9BdXRob3I+PFllYXI+MjAyMTwvWWVhcj48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</w:fldData>
        </w:fldChar>
      </w:r>
      <w:r w:rsidR="00B4130C" w:rsidRPr="009333F7">
        <w:rPr>
          <w:lang w:eastAsia="zh-CN"/>
        </w:rPr>
        <w:instrText xml:space="preserve"> ADDIN EN.CITE.DATA </w:instrText>
      </w:r>
      <w:r w:rsidR="00B4130C" w:rsidRPr="009333F7">
        <w:rPr>
          <w:lang w:eastAsia="zh-CN"/>
        </w:rPr>
      </w:r>
      <w:r w:rsidR="00B4130C" w:rsidRPr="009333F7">
        <w:rPr>
          <w:lang w:eastAsia="zh-CN"/>
        </w:rPr>
        <w:fldChar w:fldCharType="end"/>
      </w:r>
      <w:r w:rsidR="009A613A">
        <w:rPr>
          <w:lang w:eastAsia="zh-CN"/>
        </w:rPr>
      </w:r>
      <w:r w:rsidR="009A613A">
        <w:rPr>
          <w:lang w:eastAsia="zh-CN"/>
        </w:rPr>
        <w:fldChar w:fldCharType="separate"/>
      </w:r>
      <w:r w:rsidR="00B4130C" w:rsidRPr="00B4130C">
        <w:rPr>
          <w:noProof/>
          <w:vertAlign w:val="superscript"/>
          <w:lang w:eastAsia="zh-CN"/>
        </w:rPr>
        <w:t>27</w:t>
      </w:r>
      <w:r w:rsidR="009A613A">
        <w:rPr>
          <w:lang w:eastAsia="zh-CN"/>
        </w:rPr>
        <w:fldChar w:fldCharType="end"/>
      </w:r>
      <w:r>
        <w:t xml:space="preserve"> to separate genetic effects associated with the genomic p-factor constructed at S</w:t>
      </w:r>
      <w:r w:rsidR="003D54F4">
        <w:t>te</w:t>
      </w:r>
      <w:r>
        <w:t>p 1 from the genetic effects associated with each psychiatric disorde</w:t>
      </w:r>
      <w:r w:rsidRPr="00BC2660">
        <w:t>r. (</w:t>
      </w:r>
      <w:r w:rsidR="003D54F4" w:rsidRPr="00BC2660">
        <w:t>S</w:t>
      </w:r>
      <w:r w:rsidRPr="00BC2660">
        <w:t xml:space="preserve">ee Supplementary Note </w:t>
      </w:r>
      <w:r w:rsidR="00944E31">
        <w:t>5</w:t>
      </w:r>
      <w:r w:rsidRPr="00BC2660">
        <w:t>).</w:t>
      </w:r>
    </w:p>
    <w:p w14:paraId="408A68DD" w14:textId="77777777" w:rsidR="00005AF0" w:rsidRDefault="00005AF0" w:rsidP="00C428A1"/>
    <w:p w14:paraId="7DA90644" w14:textId="7DD43321" w:rsidR="00C428A1" w:rsidRPr="0097423F" w:rsidRDefault="00005AF0" w:rsidP="00F94954">
      <w:pPr>
        <w:jc w:val="center"/>
        <w:rPr>
          <w:rFonts w:cstheme="minorHAnsi"/>
        </w:rPr>
      </w:pPr>
      <w:r>
        <w:t>--- Figure 2 ---</w:t>
      </w:r>
    </w:p>
    <w:p w14:paraId="6B44B49B" w14:textId="77777777" w:rsidR="00EE0326" w:rsidRDefault="00EE0326" w:rsidP="514707AD">
      <w:pPr>
        <w:spacing w:beforeLines="20" w:before="48" w:line="288" w:lineRule="exact"/>
      </w:pPr>
    </w:p>
    <w:p w14:paraId="0D74F519" w14:textId="77777777" w:rsidR="00C428A1" w:rsidRPr="00EF3609" w:rsidRDefault="00C428A1" w:rsidP="00C428A1">
      <w:pPr>
        <w:pStyle w:val="Heading2"/>
        <w:spacing w:beforeLines="20" w:before="48" w:line="288" w:lineRule="exact"/>
      </w:pPr>
      <w:r w:rsidRPr="00DC6DDE">
        <w:t xml:space="preserve">Genetic </w:t>
      </w:r>
      <w:r>
        <w:t>architecture of the associations</w:t>
      </w:r>
      <w:r w:rsidRPr="00EF3609">
        <w:t xml:space="preserve"> with external traits</w:t>
      </w:r>
    </w:p>
    <w:p w14:paraId="5AEB707C" w14:textId="77777777" w:rsidR="00C428A1" w:rsidRPr="0097423F" w:rsidRDefault="00C428A1" w:rsidP="00C428A1">
      <w:pPr>
        <w:spacing w:beforeLines="20" w:before="48" w:line="288" w:lineRule="exact"/>
        <w:rPr>
          <w:rFonts w:cstheme="minorHAnsi"/>
        </w:rPr>
      </w:pPr>
    </w:p>
    <w:p w14:paraId="27A9B151" w14:textId="3972B86E" w:rsidR="00C428A1" w:rsidRPr="0097423F" w:rsidRDefault="00C428A1" w:rsidP="00A32EFD">
      <w:r>
        <w:t xml:space="preserve">In addition to removing transdiagnostic genetic effects from the relationships between psychiatric disorders, we also compared genetic correlations between each of </w:t>
      </w:r>
      <w:r w:rsidR="00234D30">
        <w:t>the</w:t>
      </w:r>
      <w:r>
        <w:t xml:space="preserve"> 11 psychiatric disorders –</w:t>
      </w:r>
      <w:r w:rsidR="00EE3C61">
        <w:t xml:space="preserve"> </w:t>
      </w:r>
      <w:r>
        <w:t>uncorrected and corrected for p</w:t>
      </w:r>
      <w:r w:rsidR="00EE3C61">
        <w:t xml:space="preserve"> </w:t>
      </w:r>
      <w:r>
        <w:t>– and 3</w:t>
      </w:r>
      <w:r w:rsidR="6623E84D">
        <w:t>4</w:t>
      </w:r>
      <w:r>
        <w:t xml:space="preserve"> traits that are not </w:t>
      </w:r>
      <w:r w:rsidR="74AE4898">
        <w:t>p</w:t>
      </w:r>
      <w:r>
        <w:t>sychiatric disorders. We focused on four broad categories of external traits: socio-</w:t>
      </w:r>
      <w:r>
        <w:lastRenderedPageBreak/>
        <w:t xml:space="preserve">demographic, anthropometric, health-related, and psychological traits. </w:t>
      </w:r>
      <w:r w:rsidR="7C5657DC">
        <w:t>T</w:t>
      </w:r>
      <w:r>
        <w:t xml:space="preserve">hese correlations </w:t>
      </w:r>
      <w:r w:rsidRPr="00A869B2">
        <w:t>are shown in</w:t>
      </w:r>
      <w:r w:rsidR="38CA9C08" w:rsidRPr="00A869B2">
        <w:t xml:space="preserve"> Figure 3 and 4</w:t>
      </w:r>
      <w:r w:rsidRPr="00A869B2">
        <w:t xml:space="preserve"> </w:t>
      </w:r>
      <w:r w:rsidR="38CA9C08" w:rsidRPr="00A869B2">
        <w:t xml:space="preserve">and </w:t>
      </w:r>
      <w:r w:rsidRPr="00A869B2">
        <w:t>Supplementary Figures 2</w:t>
      </w:r>
      <w:r w:rsidR="00A869B2" w:rsidRPr="00A869B2">
        <w:t>6</w:t>
      </w:r>
      <w:r w:rsidR="3BAC3CDA" w:rsidRPr="00A869B2">
        <w:t xml:space="preserve"> and 2</w:t>
      </w:r>
      <w:r w:rsidR="00A869B2" w:rsidRPr="00A869B2">
        <w:t>7</w:t>
      </w:r>
      <w:r w:rsidRPr="00A869B2">
        <w:t xml:space="preserve">, with details in Supplementary Table </w:t>
      </w:r>
      <w:r w:rsidR="003B6E75" w:rsidRPr="00A869B2">
        <w:rPr>
          <w:rFonts w:hint="eastAsia"/>
          <w:lang w:eastAsia="zh-CN"/>
        </w:rPr>
        <w:t>50</w:t>
      </w:r>
      <w:r w:rsidRPr="00A869B2">
        <w:t>.</w:t>
      </w:r>
      <w:r>
        <w:t xml:space="preserve"> </w:t>
      </w:r>
    </w:p>
    <w:p w14:paraId="71C9C1B9" w14:textId="77777777" w:rsidR="00B4130C" w:rsidRDefault="00B4130C" w:rsidP="4211C0D3">
      <w:pPr>
        <w:spacing w:beforeLines="20" w:before="48" w:line="288" w:lineRule="exact"/>
      </w:pPr>
    </w:p>
    <w:p w14:paraId="7BACDF53" w14:textId="1F602668" w:rsidR="00522C9B" w:rsidRDefault="00522C9B" w:rsidP="00F94954">
      <w:pPr>
        <w:spacing w:before="20" w:line="288" w:lineRule="exact"/>
        <w:jc w:val="center"/>
      </w:pPr>
    </w:p>
    <w:p w14:paraId="56ED2952" w14:textId="202181F8" w:rsidR="00C428A1" w:rsidRDefault="00005AF0" w:rsidP="00F94954">
      <w:pPr>
        <w:jc w:val="center"/>
        <w:rPr>
          <w:rFonts w:cstheme="minorHAnsi"/>
        </w:rPr>
      </w:pPr>
      <w:r>
        <w:t>--- Figure 3 ---</w:t>
      </w:r>
    </w:p>
    <w:p w14:paraId="080A8F57" w14:textId="77777777" w:rsidR="005C460D" w:rsidRDefault="005C460D" w:rsidP="00D90461">
      <w:pPr>
        <w:spacing w:before="20" w:line="288" w:lineRule="exact"/>
      </w:pPr>
    </w:p>
    <w:p w14:paraId="554D1E37" w14:textId="1C41168B" w:rsidR="00D90461" w:rsidRDefault="00D90461" w:rsidP="005C460D">
      <w:r w:rsidRPr="00B16139">
        <w:t>Figure 3 presents</w:t>
      </w:r>
      <w:r>
        <w:t xml:space="preserve"> genetic correlations for the 11 psychiatric disorders uncorrected and corrected for p and psychological traits. Correlations between disorders uncorrected and corrected for p and most psychological traits differed significantly, as indicated by the red asterisks. In almost all cases, the genetic correlations were lower for the corrected than for the uncorrected psychiatric traits. Importantly, correlations with the same traits often appeared to be significantly different across major psychiatric disorders, such as </w:t>
      </w:r>
      <w:r w:rsidR="00FB0363">
        <w:t>subjective wellbeing</w:t>
      </w:r>
      <w:r>
        <w:t xml:space="preserve">, sensitivity to environmental stress and tiredness. For example, consider sensitivity to environmental stress. Uncorrected for p, genetic correlations were significant and substantial between </w:t>
      </w:r>
      <w:r w:rsidR="7A451068">
        <w:t xml:space="preserve">sensitivity to </w:t>
      </w:r>
      <w:r>
        <w:t xml:space="preserve">environmental stress and major psychiatric disorders, but corrected for p, these correlations were significantly lower and sometimes negligible: </w:t>
      </w:r>
      <w:r w:rsidRPr="00815299">
        <w:t>SCZ (0.19 vs -0.02), MDD (0.53 vs 0.0</w:t>
      </w:r>
      <w:r w:rsidR="067EF0FC" w:rsidRPr="00815299">
        <w:t>3</w:t>
      </w:r>
      <w:r w:rsidRPr="00815299">
        <w:t xml:space="preserve">), </w:t>
      </w:r>
      <w:r w:rsidR="00060179" w:rsidRPr="00815299">
        <w:t>ASD (0</w:t>
      </w:r>
      <w:r w:rsidR="002D049F" w:rsidRPr="00815299">
        <w:t xml:space="preserve">.19 vs. </w:t>
      </w:r>
      <w:r w:rsidR="00815299" w:rsidRPr="00815299">
        <w:t>-0.002</w:t>
      </w:r>
      <w:r w:rsidR="00060179" w:rsidRPr="00815299">
        <w:t xml:space="preserve">) </w:t>
      </w:r>
      <w:r w:rsidRPr="00815299">
        <w:t xml:space="preserve">and </w:t>
      </w:r>
      <w:r w:rsidR="002B5014" w:rsidRPr="00815299">
        <w:t>ALCH</w:t>
      </w:r>
      <w:r w:rsidRPr="00815299">
        <w:t xml:space="preserve"> (0.</w:t>
      </w:r>
      <w:r w:rsidR="002B5014" w:rsidRPr="00815299">
        <w:t>2</w:t>
      </w:r>
      <w:r w:rsidR="00E90407" w:rsidRPr="00815299">
        <w:t>9</w:t>
      </w:r>
      <w:r w:rsidRPr="00815299">
        <w:t xml:space="preserve"> vs. </w:t>
      </w:r>
      <w:r w:rsidR="002B5014" w:rsidRPr="00815299">
        <w:t>0.04</w:t>
      </w:r>
      <w:r w:rsidRPr="00815299">
        <w:t>).</w:t>
      </w:r>
      <w:r>
        <w:t xml:space="preserve"> A similar pattern of results was observed for several external traits that often co-occur with most psychiatric disorders, such as subjective wellbeing, loneliness, tiredness and insomnia.  </w:t>
      </w:r>
    </w:p>
    <w:p w14:paraId="13129002" w14:textId="4F0BF320" w:rsidR="006A5C84" w:rsidRDefault="006A5C84" w:rsidP="005C460D">
      <w:pPr>
        <w:rPr>
          <w:rFonts w:cstheme="minorHAnsi"/>
        </w:rPr>
      </w:pPr>
    </w:p>
    <w:p w14:paraId="2D5D0070" w14:textId="5298C429" w:rsidR="00D90461" w:rsidRDefault="00D90461" w:rsidP="005C460D">
      <w:r>
        <w:t>In other words, genetic effects associated with each major psychiatric disorder also include overlapping genetic variance associated with these transdiagnostic traits, such as sensitivity to environmental st</w:t>
      </w:r>
      <w:r w:rsidRPr="00B16139">
        <w:t>ress, which mask their specificity. Supplementary Figures 2</w:t>
      </w:r>
      <w:r w:rsidR="00B16139" w:rsidRPr="00B16139">
        <w:t>6</w:t>
      </w:r>
      <w:r w:rsidRPr="00B16139">
        <w:t>-2</w:t>
      </w:r>
      <w:r w:rsidR="00B16139" w:rsidRPr="00B16139">
        <w:t>7</w:t>
      </w:r>
      <w:r w:rsidRPr="00B16139">
        <w:t xml:space="preserve"> and Supplementary Table </w:t>
      </w:r>
      <w:r w:rsidR="005279DC" w:rsidRPr="00B16139">
        <w:rPr>
          <w:rFonts w:hint="eastAsia"/>
          <w:lang w:eastAsia="zh-CN"/>
        </w:rPr>
        <w:t>50</w:t>
      </w:r>
      <w:r w:rsidRPr="00B16139">
        <w:t xml:space="preserve"> present</w:t>
      </w:r>
      <w:r>
        <w:t xml:space="preserve"> the genetic correlations between psychiatric disorders and all socio-demographic, anthropometric, health-related and psychological traits. </w:t>
      </w:r>
    </w:p>
    <w:p w14:paraId="63E69004" w14:textId="77777777" w:rsidR="00D90461" w:rsidRDefault="00D90461" w:rsidP="005C460D"/>
    <w:p w14:paraId="1F2FE6A9" w14:textId="78B6B366" w:rsidR="00D90461" w:rsidRDefault="00D90461" w:rsidP="005C460D">
      <w:r>
        <w:t xml:space="preserve">As shown in </w:t>
      </w:r>
      <w:r w:rsidRPr="00005CDC">
        <w:t>Figure 4, s</w:t>
      </w:r>
      <w:r>
        <w:t xml:space="preserve">imilar results emerged for health-related traits. Genetic correlations between disorders corrected for p were generally lower than those uncorrected for p, often significantly lower. For example, self-reported poor health showed significant reductions for most disorders (ADHD, ALCH, ANX, BIP, MDD, SCZ); </w:t>
      </w:r>
      <w:r w:rsidR="00D84428">
        <w:t xml:space="preserve">number of sexual partners showed significant reductions for four disorders (ADHD, ALCH, BIP, SCZ); and </w:t>
      </w:r>
      <w:r w:rsidR="00DE1D69">
        <w:t>cigarette per day</w:t>
      </w:r>
      <w:r>
        <w:t xml:space="preserve"> </w:t>
      </w:r>
      <w:r w:rsidRPr="004B704D">
        <w:t xml:space="preserve">yielded significant reductions for </w:t>
      </w:r>
      <w:r w:rsidR="0C2349C2" w:rsidRPr="004B704D">
        <w:t>three</w:t>
      </w:r>
      <w:r w:rsidRPr="004B704D">
        <w:t xml:space="preserve"> disorders (</w:t>
      </w:r>
      <w:r w:rsidR="0020284C" w:rsidRPr="004B704D">
        <w:t>ALCH</w:t>
      </w:r>
      <w:r w:rsidRPr="004B704D">
        <w:t xml:space="preserve">, </w:t>
      </w:r>
      <w:r w:rsidR="00C25038" w:rsidRPr="004B704D">
        <w:t xml:space="preserve">ANX, </w:t>
      </w:r>
      <w:r w:rsidRPr="004B704D">
        <w:t>MD</w:t>
      </w:r>
      <w:r w:rsidR="000D6EDE" w:rsidRPr="004B704D">
        <w:t>D</w:t>
      </w:r>
      <w:r w:rsidR="00D84428" w:rsidRPr="004B704D">
        <w:t xml:space="preserve">; see Supplementary Table </w:t>
      </w:r>
      <w:r w:rsidR="005279DC" w:rsidRPr="004B704D">
        <w:rPr>
          <w:rFonts w:hint="eastAsia"/>
          <w:lang w:eastAsia="zh-CN"/>
        </w:rPr>
        <w:t>50</w:t>
      </w:r>
      <w:r w:rsidRPr="004B704D">
        <w:t>)</w:t>
      </w:r>
      <w:r w:rsidR="002458D2" w:rsidRPr="004B704D">
        <w:t>.</w:t>
      </w:r>
      <w:r>
        <w:t xml:space="preserve"> </w:t>
      </w:r>
    </w:p>
    <w:p w14:paraId="0BB0A8E1" w14:textId="77777777" w:rsidR="00D90461" w:rsidRDefault="00D90461" w:rsidP="005C460D"/>
    <w:p w14:paraId="134B7E28" w14:textId="7E911971" w:rsidR="00D90461" w:rsidRDefault="00D90461" w:rsidP="005C460D">
      <w:r w:rsidRPr="3ED2D2C6">
        <w:t>Though most of the changes in correlations were reductions, there were some exceptions. For example, after accounting for p, the genetic correlation between BIP</w:t>
      </w:r>
      <w:r w:rsidR="00B7246E" w:rsidRPr="536DF0A2">
        <w:t xml:space="preserve"> and</w:t>
      </w:r>
      <w:r w:rsidR="00B7246E" w:rsidRPr="3ED2D2C6">
        <w:t xml:space="preserve"> SCZ</w:t>
      </w:r>
      <w:r w:rsidRPr="3ED2D2C6">
        <w:t xml:space="preserve"> and educational attainment increased significantly. Other genetic correlations reversed after accounting for p. For example, the genetic correlation between BIP and loneliness changed from </w:t>
      </w:r>
      <w:proofErr w:type="spellStart"/>
      <w:r w:rsidRPr="536DF0A2">
        <w:t>r</w:t>
      </w:r>
      <w:r w:rsidRPr="536DF0A2">
        <w:rPr>
          <w:vertAlign w:val="subscript"/>
        </w:rPr>
        <w:t>G</w:t>
      </w:r>
      <w:proofErr w:type="spellEnd"/>
      <w:r w:rsidRPr="536DF0A2">
        <w:t xml:space="preserve"> = 0.11 before accounting for p to </w:t>
      </w:r>
      <w:proofErr w:type="spellStart"/>
      <w:r w:rsidRPr="536DF0A2">
        <w:t>r</w:t>
      </w:r>
      <w:r w:rsidRPr="536DF0A2">
        <w:rPr>
          <w:vertAlign w:val="subscript"/>
        </w:rPr>
        <w:t>G</w:t>
      </w:r>
      <w:proofErr w:type="spellEnd"/>
      <w:r w:rsidRPr="536DF0A2">
        <w:t xml:space="preserve"> = -0.26</w:t>
      </w:r>
      <w:r w:rsidRPr="3ED2D2C6">
        <w:t xml:space="preserve"> after removing transdiagnostic effects, a similar change was also observed for the genetic correlations between BIP and Back Pain </w:t>
      </w:r>
      <w:r w:rsidRPr="3C76FB8A">
        <w:t>(from 0.08 to -0.15)</w:t>
      </w:r>
      <w:r w:rsidRPr="3ED2D2C6">
        <w:t xml:space="preserve"> and MDD and several cognitive traits </w:t>
      </w:r>
      <w:r w:rsidRPr="5FCF6A85">
        <w:t>(</w:t>
      </w:r>
      <w:r w:rsidR="00373D3B">
        <w:t>c</w:t>
      </w:r>
      <w:r w:rsidR="00373D3B" w:rsidRPr="5FCF6A85">
        <w:t xml:space="preserve">ognitive </w:t>
      </w:r>
      <w:r w:rsidR="00373D3B">
        <w:t>p</w:t>
      </w:r>
      <w:r w:rsidR="00373D3B" w:rsidRPr="5FCF6A85">
        <w:t xml:space="preserve">erformance </w:t>
      </w:r>
      <w:r w:rsidRPr="5FCF6A85">
        <w:t>(from -0.10 to 0.18),</w:t>
      </w:r>
      <w:r w:rsidRPr="3ED2D2C6">
        <w:t xml:space="preserve"> </w:t>
      </w:r>
      <w:r w:rsidR="00373D3B">
        <w:t>e</w:t>
      </w:r>
      <w:r w:rsidR="00373D3B" w:rsidRPr="3ED2D2C6">
        <w:t xml:space="preserve">xecutive </w:t>
      </w:r>
      <w:r w:rsidR="00373D3B">
        <w:t>f</w:t>
      </w:r>
      <w:r w:rsidR="00373D3B" w:rsidRPr="3ED2D2C6">
        <w:t xml:space="preserve">unctions </w:t>
      </w:r>
      <w:r w:rsidRPr="06DB8749">
        <w:t>(from -0.18 to 0.3</w:t>
      </w:r>
      <w:r w:rsidR="7040EB14" w:rsidRPr="06DB8749">
        <w:t>1</w:t>
      </w:r>
      <w:r w:rsidRPr="06DB8749">
        <w:t>)</w:t>
      </w:r>
      <w:r w:rsidRPr="3ED2D2C6">
        <w:t xml:space="preserve"> and </w:t>
      </w:r>
      <w:r w:rsidR="00373D3B">
        <w:t>n</w:t>
      </w:r>
      <w:r w:rsidR="00373D3B" w:rsidRPr="3ED2D2C6">
        <w:t xml:space="preserve">oncognitive </w:t>
      </w:r>
      <w:r w:rsidR="00373D3B">
        <w:t>s</w:t>
      </w:r>
      <w:r w:rsidR="00373D3B" w:rsidRPr="3ED2D2C6">
        <w:t xml:space="preserve">kills </w:t>
      </w:r>
      <w:r w:rsidRPr="143AA9E3">
        <w:t>(from -0.09 to 0.22)</w:t>
      </w:r>
      <w:r w:rsidRPr="3ED2D2C6">
        <w:t xml:space="preserve"> and risk-taking behaviours (e.g., the correlation between MDD and </w:t>
      </w:r>
      <w:r w:rsidR="00373D3B">
        <w:t>r</w:t>
      </w:r>
      <w:r w:rsidR="00373D3B" w:rsidRPr="3ED2D2C6">
        <w:t xml:space="preserve">isk </w:t>
      </w:r>
      <w:r w:rsidR="00373D3B">
        <w:t>t</w:t>
      </w:r>
      <w:r w:rsidR="00373D3B" w:rsidRPr="3ED2D2C6">
        <w:t xml:space="preserve">olerance </w:t>
      </w:r>
      <w:r w:rsidRPr="3ED2D2C6">
        <w:t xml:space="preserve">changed from </w:t>
      </w:r>
      <w:r w:rsidRPr="2E963D3F">
        <w:t>0.14 to -0.29).</w:t>
      </w:r>
      <w:r w:rsidRPr="3ED2D2C6">
        <w:t xml:space="preserve"> </w:t>
      </w:r>
      <w:r>
        <w:rPr>
          <w:rFonts w:cstheme="minorHAnsi"/>
          <w:noProof/>
        </w:rPr>
        <mc:AlternateContent>
          <mc:Choice Requires="wpi">
            <w:drawing>
              <wp:anchor distT="0" distB="0" distL="114300" distR="114300" simplePos="0" relativeHeight="251658240" behindDoc="0" locked="0" layoutInCell="1" allowOverlap="1" wp14:anchorId="1D530219" wp14:editId="14843148">
                <wp:simplePos x="0" y="0"/>
                <wp:positionH relativeFrom="column">
                  <wp:posOffset>-1051560</wp:posOffset>
                </wp:positionH>
                <wp:positionV relativeFrom="paragraph">
                  <wp:posOffset>2321260</wp:posOffset>
                </wp:positionV>
                <wp:extent cx="360" cy="360"/>
                <wp:effectExtent l="38100" t="38100" r="38100" b="38100"/>
                <wp:wrapNone/>
                <wp:docPr id="1047774272"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63636600">
              <v:shapetype id="_x0000_t75" coordsize="21600,21600" filled="f" stroked="f" o:spt="75" o:preferrelative="t" path="m@4@5l@4@11@9@11@9@5xe" w14:anchorId="721EC476">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6" style="position:absolute;margin-left:-83.3pt;margin-top:182.3pt;width:1.05pt;height:1.05pt;z-index:251661313;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">
                <v:imagedata o:title="" r:id="rId19"/>
              </v:shape>
            </w:pict>
          </mc:Fallback>
        </mc:AlternateContent>
      </w:r>
      <w:r w:rsidRPr="3ED2D2C6">
        <w:t xml:space="preserve">Significant changes were also observed for the genetic correlations between ANX and </w:t>
      </w:r>
      <w:r w:rsidR="00373D3B">
        <w:t>r</w:t>
      </w:r>
      <w:r w:rsidR="00373D3B" w:rsidRPr="3ED2D2C6">
        <w:t>isk</w:t>
      </w:r>
      <w:r w:rsidRPr="3ED2D2C6">
        <w:t>-</w:t>
      </w:r>
      <w:r w:rsidR="00373D3B">
        <w:t>t</w:t>
      </w:r>
      <w:r w:rsidR="00373D3B" w:rsidRPr="3ED2D2C6">
        <w:t xml:space="preserve">aking </w:t>
      </w:r>
      <w:r w:rsidR="00373D3B">
        <w:t>b</w:t>
      </w:r>
      <w:r w:rsidR="00373D3B" w:rsidRPr="3ED2D2C6">
        <w:t xml:space="preserve">ehaviour </w:t>
      </w:r>
      <w:r w:rsidRPr="3ED2D2C6">
        <w:t>(</w:t>
      </w:r>
      <w:r w:rsidRPr="4F76ADAC">
        <w:t>from 0.14 to -0.26</w:t>
      </w:r>
      <w:r w:rsidRPr="3ED2D2C6">
        <w:t xml:space="preserve">), ANX and </w:t>
      </w:r>
      <w:r w:rsidR="00373D3B">
        <w:t>r</w:t>
      </w:r>
      <w:r w:rsidR="00373D3B" w:rsidRPr="3ED2D2C6">
        <w:t xml:space="preserve">isk </w:t>
      </w:r>
      <w:r w:rsidR="00373D3B">
        <w:t>t</w:t>
      </w:r>
      <w:r w:rsidR="00373D3B" w:rsidRPr="3ED2D2C6">
        <w:t xml:space="preserve">olerance </w:t>
      </w:r>
      <w:r w:rsidRPr="3ED2D2C6">
        <w:t>(</w:t>
      </w:r>
      <w:r w:rsidRPr="004C91A3">
        <w:t>from 0.07 to -0.39</w:t>
      </w:r>
      <w:r w:rsidRPr="3ED2D2C6">
        <w:t xml:space="preserve">), and SCZ and </w:t>
      </w:r>
      <w:r w:rsidR="00373D3B">
        <w:t>b</w:t>
      </w:r>
      <w:r w:rsidR="00373D3B" w:rsidRPr="3ED2D2C6">
        <w:t xml:space="preserve">ack </w:t>
      </w:r>
      <w:r w:rsidR="00373D3B">
        <w:t>p</w:t>
      </w:r>
      <w:r w:rsidR="00373D3B" w:rsidRPr="3ED2D2C6">
        <w:t xml:space="preserve">ain </w:t>
      </w:r>
      <w:r w:rsidRPr="3ED2D2C6">
        <w:t>(</w:t>
      </w:r>
      <w:r w:rsidRPr="79D78EA2">
        <w:t>from 0.05 to -0.16</w:t>
      </w:r>
      <w:r w:rsidRPr="3ED2D2C6">
        <w:t xml:space="preserve">). Removing </w:t>
      </w:r>
      <w:r w:rsidRPr="3ED2D2C6">
        <w:lastRenderedPageBreak/>
        <w:t xml:space="preserve">transdiagnostic genetic effects from psychiatric disorders, particularly MDD, ANX, SCZ and BIP, resulted in divergent patterns of genetic associations with external biobehavioural traits. </w:t>
      </w:r>
    </w:p>
    <w:p w14:paraId="523383C5" w14:textId="77777777" w:rsidR="00D90461" w:rsidRDefault="00D90461" w:rsidP="00D90461">
      <w:pPr>
        <w:spacing w:before="20" w:line="288" w:lineRule="exact"/>
      </w:pPr>
    </w:p>
    <w:p w14:paraId="276A62D9" w14:textId="77777777" w:rsidR="007D4089" w:rsidRDefault="007D4089" w:rsidP="001273DC"/>
    <w:p w14:paraId="031FA709" w14:textId="7D1FAC8E" w:rsidR="00417FAF" w:rsidRDefault="00005AF0" w:rsidP="00417FAF">
      <w:r>
        <w:t>--- Figure 4 ---</w:t>
      </w:r>
    </w:p>
    <w:p w14:paraId="7B55F294" w14:textId="77777777" w:rsidR="008C238D" w:rsidRPr="008C238D" w:rsidRDefault="008C238D" w:rsidP="008C238D"/>
    <w:p w14:paraId="71EA461D" w14:textId="2AF43317" w:rsidR="00924FDA" w:rsidRDefault="024F81CF" w:rsidP="00EE3AE1">
      <w:pPr>
        <w:pStyle w:val="Heading1"/>
        <w:spacing w:beforeLines="20" w:before="48" w:line="288" w:lineRule="exact"/>
        <w:rPr>
          <w:rFonts w:asciiTheme="minorHAnsi" w:hAnsiTheme="minorHAnsi" w:cstheme="minorHAnsi"/>
        </w:rPr>
      </w:pPr>
      <w:r w:rsidRPr="00464885">
        <w:rPr>
          <w:rFonts w:asciiTheme="minorHAnsi" w:hAnsiTheme="minorHAnsi" w:cstheme="minorHAnsi"/>
        </w:rPr>
        <w:t xml:space="preserve">DISCUSSION </w:t>
      </w:r>
    </w:p>
    <w:p w14:paraId="09099968" w14:textId="77777777" w:rsidR="002E1052" w:rsidRPr="002E1052" w:rsidRDefault="002E1052" w:rsidP="001273DC"/>
    <w:p w14:paraId="46F6F5DF" w14:textId="0E447FB6" w:rsidR="009057E2" w:rsidRDefault="002E1052" w:rsidP="00B04A58">
      <w:pPr>
        <w:rPr>
          <w:lang w:val="en-US"/>
        </w:rPr>
      </w:pPr>
      <w:r w:rsidRPr="0F860B9F">
        <w:rPr>
          <w:lang w:val="en-US"/>
        </w:rPr>
        <w:t xml:space="preserve">One of the most important findings from the genomic analysis of psychiatric disorders is the consistent evidence for genetic overlap among disorders </w:t>
      </w:r>
      <w:r w:rsidR="00D13D68">
        <w:rPr>
          <w:lang w:val="en-US"/>
        </w:rPr>
        <w:fldChar w:fldCharType="begin">
          <w:fldData xml:space="preserve">PEVuZE5vdGU+PENpdGU+PEF1dGhvcj5Hcm90emluZ2VyPC9BdXRob3I+PFllYXI+MjAyMjwvWWVh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</w:fldData>
        </w:fldChar>
      </w:r>
      <w:r w:rsidR="00B4130C" w:rsidRPr="00B04A58">
        <w:rPr>
          <w:lang w:val="en-US"/>
        </w:rPr>
        <w:instrText xml:space="preserve"> ADDIN EN.CITE </w:instrText>
      </w:r>
      <w:r w:rsidR="00B4130C" w:rsidRPr="00B04A58">
        <w:rPr>
          <w:lang w:val="en-US"/>
        </w:rPr>
        <w:fldChar w:fldCharType="begin">
          <w:fldData xml:space="preserve">PEVuZE5vdGU+PENpdGU+PEF1dGhvcj5Hcm90emluZ2VyPC9BdXRob3I+PFllYXI+MjAyMjwvWWVh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</w:fldData>
        </w:fldChar>
      </w:r>
      <w:r w:rsidR="00B4130C" w:rsidRPr="00B04A58">
        <w:rPr>
          <w:lang w:val="en-US"/>
        </w:rPr>
        <w:instrText xml:space="preserve"> ADDIN EN.CITE.DATA </w:instrText>
      </w:r>
      <w:r w:rsidR="00B4130C" w:rsidRPr="00B04A58">
        <w:rPr>
          <w:lang w:val="en-US"/>
        </w:rPr>
      </w:r>
      <w:r w:rsidR="00B4130C" w:rsidRPr="00B04A58">
        <w:rPr>
          <w:lang w:val="en-US"/>
        </w:rPr>
        <w:fldChar w:fldCharType="end"/>
      </w:r>
      <w:r w:rsidR="00D13D68">
        <w:rPr>
          <w:lang w:val="en-US"/>
        </w:rPr>
      </w:r>
      <w:r w:rsidR="00D13D68">
        <w:rPr>
          <w:lang w:val="en-US"/>
        </w:rPr>
        <w:fldChar w:fldCharType="separate"/>
      </w:r>
      <w:r w:rsidR="00B4130C" w:rsidRPr="00B4130C">
        <w:rPr>
          <w:noProof/>
          <w:vertAlign w:val="superscript"/>
          <w:lang w:val="en-US"/>
        </w:rPr>
        <w:t>10-12</w:t>
      </w:r>
      <w:r w:rsidR="00D13D68">
        <w:rPr>
          <w:lang w:val="en-US"/>
        </w:rPr>
        <w:fldChar w:fldCharType="end"/>
      </w:r>
      <w:r w:rsidRPr="0F860B9F">
        <w:rPr>
          <w:lang w:val="en-US"/>
        </w:rPr>
        <w:t xml:space="preserve">, leading to the concept of a general factor called genomic p. </w:t>
      </w:r>
      <w:r w:rsidR="009057E2" w:rsidRPr="0F860B9F">
        <w:rPr>
          <w:lang w:val="en-US"/>
        </w:rPr>
        <w:t>While acknowledging the</w:t>
      </w:r>
      <w:r w:rsidRPr="0F860B9F">
        <w:rPr>
          <w:lang w:val="en-US"/>
        </w:rPr>
        <w:t xml:space="preserve"> importance of p, the present paper’s focus on genetic specificity is motivated by the need to control for the pervasive transdiagnostic influence of p </w:t>
      </w:r>
      <w:proofErr w:type="gramStart"/>
      <w:r w:rsidRPr="0F860B9F">
        <w:rPr>
          <w:lang w:val="en-US"/>
        </w:rPr>
        <w:t>in order to</w:t>
      </w:r>
      <w:proofErr w:type="gramEnd"/>
      <w:r w:rsidRPr="0F860B9F">
        <w:rPr>
          <w:lang w:val="en-US"/>
        </w:rPr>
        <w:t xml:space="preserve"> understand the genetic architecture of psychiatric disorders independent of p. The results show that the genetic </w:t>
      </w:r>
      <w:r w:rsidR="009057E2" w:rsidRPr="0F860B9F">
        <w:rPr>
          <w:lang w:val="en-US"/>
        </w:rPr>
        <w:t>landscape</w:t>
      </w:r>
      <w:r w:rsidRPr="0F860B9F">
        <w:rPr>
          <w:lang w:val="en-US"/>
        </w:rPr>
        <w:t xml:space="preserve"> shifts dramatically when we remove the effect of genomic p from each of 11 psychiatric disorders. </w:t>
      </w:r>
    </w:p>
    <w:p w14:paraId="013BF223" w14:textId="77777777" w:rsidR="009057E2" w:rsidRDefault="009057E2" w:rsidP="00B04A58">
      <w:pPr>
        <w:rPr>
          <w:lang w:val="en"/>
        </w:rPr>
      </w:pPr>
    </w:p>
    <w:p w14:paraId="0796EF1B" w14:textId="432BCE81" w:rsidR="002E1052" w:rsidRDefault="002E1052" w:rsidP="00B04A58">
      <w:pPr>
        <w:rPr>
          <w:rStyle w:val="eop"/>
          <w:rFonts w:cstheme="minorHAnsi"/>
          <w:color w:val="000000"/>
        </w:rPr>
      </w:pPr>
      <w:r>
        <w:rPr>
          <w:lang w:val="en"/>
        </w:rPr>
        <w:t xml:space="preserve">A striking example is the genetic relationship between Bipolar Disorder and Major Depressive Disorder. As has been found in other studies, uncorrected for p, the genetic correlation is substantially positive, </w:t>
      </w:r>
      <w:r w:rsidRPr="00834B19">
        <w:rPr>
          <w:lang w:val="en"/>
        </w:rPr>
        <w:t>0.44</w:t>
      </w:r>
      <w:r>
        <w:rPr>
          <w:lang w:val="en"/>
        </w:rPr>
        <w:t xml:space="preserve"> in our </w:t>
      </w:r>
      <w:r w:rsidRPr="007635B5">
        <w:rPr>
          <w:lang w:val="en"/>
        </w:rPr>
        <w:t xml:space="preserve">analysis.  However, after controlling for p, the genetic correlation was highly negative </w:t>
      </w:r>
      <w:r w:rsidRPr="00834B19">
        <w:rPr>
          <w:lang w:val="en"/>
        </w:rPr>
        <w:t>(-0.64</w:t>
      </w:r>
      <w:r w:rsidRPr="007635B5">
        <w:rPr>
          <w:lang w:val="en"/>
        </w:rPr>
        <w:t xml:space="preserve">). </w:t>
      </w:r>
      <w:r w:rsidRPr="00FF7D11">
        <w:rPr>
          <w:rFonts w:eastAsia="Calibri" w:cstheme="minorHAnsi"/>
          <w:color w:val="000000" w:themeColor="text1"/>
        </w:rPr>
        <w:t xml:space="preserve">This negative correlation </w:t>
      </w:r>
      <w:r w:rsidR="00A74CC4">
        <w:rPr>
          <w:rFonts w:eastAsia="Calibri" w:cstheme="minorHAnsi"/>
          <w:color w:val="000000" w:themeColor="text1"/>
        </w:rPr>
        <w:t>suggests</w:t>
      </w:r>
      <w:r w:rsidR="00A74CC4" w:rsidRPr="00FF7D11">
        <w:rPr>
          <w:rFonts w:eastAsia="Calibri" w:cstheme="minorHAnsi"/>
          <w:color w:val="000000" w:themeColor="text1"/>
        </w:rPr>
        <w:t xml:space="preserve"> </w:t>
      </w:r>
      <w:r w:rsidRPr="00FF7D11">
        <w:rPr>
          <w:rFonts w:eastAsia="Calibri" w:cstheme="minorHAnsi"/>
          <w:color w:val="000000" w:themeColor="text1"/>
        </w:rPr>
        <w:t xml:space="preserve">that, once </w:t>
      </w:r>
      <w:r>
        <w:rPr>
          <w:rFonts w:eastAsia="Calibri" w:cstheme="minorHAnsi"/>
          <w:color w:val="000000" w:themeColor="text1"/>
        </w:rPr>
        <w:t>transdiagnostic effects are accounted for</w:t>
      </w:r>
      <w:r w:rsidRPr="00FF7D11">
        <w:rPr>
          <w:rFonts w:eastAsia="Calibri" w:cstheme="minorHAnsi"/>
          <w:color w:val="000000" w:themeColor="text1"/>
        </w:rPr>
        <w:t>, a genetic liability for one disorder conveys a lower genetic liability for the other disorder</w:t>
      </w:r>
      <w:r>
        <w:rPr>
          <w:rFonts w:eastAsia="Calibri" w:cstheme="minorHAnsi"/>
          <w:color w:val="000000" w:themeColor="text1"/>
        </w:rPr>
        <w:t xml:space="preserve">. This finding has the potential to inform diagnostic categorization and </w:t>
      </w:r>
      <w:r w:rsidRPr="00FF7D11">
        <w:rPr>
          <w:rFonts w:eastAsia="Calibri" w:cstheme="minorHAnsi"/>
          <w:color w:val="000000" w:themeColor="text1"/>
        </w:rPr>
        <w:t xml:space="preserve">has far-reaching implications for </w:t>
      </w:r>
      <w:r>
        <w:rPr>
          <w:rFonts w:eastAsia="Calibri" w:cstheme="minorHAnsi"/>
          <w:color w:val="000000" w:themeColor="text1"/>
        </w:rPr>
        <w:t xml:space="preserve">future studies aimed at </w:t>
      </w:r>
      <w:r w:rsidRPr="00FF7D11">
        <w:rPr>
          <w:rFonts w:eastAsia="Calibri" w:cstheme="minorHAnsi"/>
          <w:color w:val="000000" w:themeColor="text1"/>
        </w:rPr>
        <w:t xml:space="preserve">understanding </w:t>
      </w:r>
      <w:r>
        <w:rPr>
          <w:rFonts w:eastAsia="Calibri" w:cstheme="minorHAnsi"/>
          <w:color w:val="000000" w:themeColor="text1"/>
        </w:rPr>
        <w:t xml:space="preserve">biological </w:t>
      </w:r>
      <w:r w:rsidRPr="00FF7D11">
        <w:rPr>
          <w:rFonts w:eastAsia="Calibri" w:cstheme="minorHAnsi"/>
          <w:color w:val="000000" w:themeColor="text1"/>
        </w:rPr>
        <w:t>causes and treatments for the</w:t>
      </w:r>
      <w:r>
        <w:rPr>
          <w:rFonts w:eastAsia="Calibri" w:cstheme="minorHAnsi"/>
          <w:color w:val="000000" w:themeColor="text1"/>
        </w:rPr>
        <w:t>se</w:t>
      </w:r>
      <w:r w:rsidRPr="00FF7D11">
        <w:rPr>
          <w:rFonts w:eastAsia="Calibri" w:cstheme="minorHAnsi"/>
          <w:color w:val="000000" w:themeColor="text1"/>
        </w:rPr>
        <w:t xml:space="preserve"> disorders.</w:t>
      </w:r>
      <w:r>
        <w:rPr>
          <w:rFonts w:eastAsia="Calibri" w:cstheme="minorHAnsi"/>
          <w:color w:val="000000" w:themeColor="text1"/>
        </w:rPr>
        <w:t xml:space="preserve"> </w:t>
      </w:r>
      <w:r w:rsidRPr="007635B5">
        <w:rPr>
          <w:lang w:val="en"/>
        </w:rPr>
        <w:t xml:space="preserve">The positive genetic correlation between BIP and MDD </w:t>
      </w:r>
      <w:r>
        <w:rPr>
          <w:lang w:val="en"/>
        </w:rPr>
        <w:t xml:space="preserve">uncorrected for p would suggest </w:t>
      </w:r>
      <w:r w:rsidRPr="007635B5">
        <w:rPr>
          <w:lang w:val="en"/>
        </w:rPr>
        <w:t xml:space="preserve">a </w:t>
      </w:r>
      <w:r w:rsidRPr="00CB2AB8">
        <w:rPr>
          <w:rStyle w:val="eop"/>
          <w:rFonts w:cstheme="minorHAnsi"/>
          <w:color w:val="000000"/>
        </w:rPr>
        <w:t xml:space="preserve">search for common mechanisms and transdiagnostic interventions that affect BIP and MDD similarly. However, when p is controlled, their strong </w:t>
      </w:r>
      <w:r w:rsidRPr="00CB2AB8">
        <w:rPr>
          <w:rStyle w:val="eop"/>
          <w:rFonts w:cstheme="minorHAnsi"/>
          <w:i/>
          <w:iCs/>
          <w:color w:val="000000"/>
        </w:rPr>
        <w:t>negative</w:t>
      </w:r>
      <w:r w:rsidRPr="00CB2AB8">
        <w:rPr>
          <w:rStyle w:val="eop"/>
          <w:rFonts w:cstheme="minorHAnsi"/>
          <w:color w:val="000000"/>
        </w:rPr>
        <w:t xml:space="preserve"> genetic correlation suggests that mechanisms and interventions work in opposite directions for BIP and MDD</w:t>
      </w:r>
      <w:r w:rsidRPr="00FF7D11">
        <w:rPr>
          <w:rFonts w:eastAsia="Calibri" w:cstheme="minorHAnsi"/>
          <w:color w:val="000000" w:themeColor="text1"/>
        </w:rPr>
        <w:t>.</w:t>
      </w:r>
    </w:p>
    <w:p w14:paraId="3E345E2E" w14:textId="77777777" w:rsidR="002E1052" w:rsidRDefault="002E1052" w:rsidP="002E1052">
      <w:pPr>
        <w:spacing w:beforeLines="20" w:before="48" w:line="288" w:lineRule="exact"/>
        <w:rPr>
          <w:rFonts w:eastAsia="Calibri" w:cstheme="minorHAnsi"/>
          <w:color w:val="000000" w:themeColor="text1"/>
        </w:rPr>
      </w:pPr>
    </w:p>
    <w:p w14:paraId="7A0DD184" w14:textId="7AE90A05" w:rsidR="002E1052" w:rsidRPr="007635B5" w:rsidRDefault="002E1052" w:rsidP="00B04A58">
      <w:pPr>
        <w:rPr>
          <w:strike/>
        </w:rPr>
      </w:pPr>
      <w:r>
        <w:rPr>
          <w:rFonts w:eastAsia="Calibri" w:cstheme="minorHAnsi"/>
          <w:color w:val="000000" w:themeColor="text1"/>
        </w:rPr>
        <w:t>The pattern of genetic correlations between several other disorders also shifted dramatically</w:t>
      </w:r>
      <w:r w:rsidR="009057E2">
        <w:rPr>
          <w:rFonts w:eastAsia="Calibri" w:cstheme="minorHAnsi"/>
          <w:color w:val="000000" w:themeColor="text1"/>
        </w:rPr>
        <w:t xml:space="preserve"> for other psychiatric disorders</w:t>
      </w:r>
      <w:r>
        <w:rPr>
          <w:rFonts w:eastAsia="Calibri" w:cstheme="minorHAnsi"/>
          <w:color w:val="000000" w:themeColor="text1"/>
        </w:rPr>
        <w:t xml:space="preserve">, highlighting discrepancies between diagnostic nosology and genetic structure of psychiatric disorders. For some pairs of disorders, positive genetic correlations disappeared entirely after correction for p, such as the genetic correlation between ANX and PTSD, suggesting that their overlap is entirely captured by what cuts across all psychiatric diagnoses. </w:t>
      </w:r>
      <w:r w:rsidRPr="0434E808">
        <w:rPr>
          <w:rFonts w:eastAsia="Calibri"/>
          <w:color w:val="000000" w:themeColor="text1"/>
        </w:rPr>
        <w:t xml:space="preserve">Another </w:t>
      </w:r>
      <w:r>
        <w:rPr>
          <w:rFonts w:eastAsia="Calibri"/>
          <w:color w:val="000000" w:themeColor="text1"/>
        </w:rPr>
        <w:t xml:space="preserve">major shift </w:t>
      </w:r>
      <w:r w:rsidRPr="0434E808">
        <w:rPr>
          <w:rFonts w:eastAsia="Calibri"/>
          <w:color w:val="000000" w:themeColor="text1"/>
        </w:rPr>
        <w:t xml:space="preserve">was </w:t>
      </w:r>
      <w:r>
        <w:rPr>
          <w:rFonts w:eastAsia="Calibri"/>
          <w:color w:val="000000" w:themeColor="text1"/>
        </w:rPr>
        <w:t>observed for</w:t>
      </w:r>
      <w:r w:rsidRPr="0434E808">
        <w:rPr>
          <w:rFonts w:eastAsia="Calibri"/>
          <w:color w:val="000000" w:themeColor="text1"/>
        </w:rPr>
        <w:t xml:space="preserve"> the slightly negative genetic correlation between OCD and ADHD</w:t>
      </w:r>
      <w:r>
        <w:rPr>
          <w:rFonts w:eastAsia="Calibri"/>
          <w:color w:val="000000" w:themeColor="text1"/>
        </w:rPr>
        <w:t xml:space="preserve">, which </w:t>
      </w:r>
      <w:r w:rsidRPr="0434E808">
        <w:rPr>
          <w:rFonts w:eastAsia="Calibri"/>
          <w:color w:val="000000" w:themeColor="text1"/>
        </w:rPr>
        <w:t xml:space="preserve">became strongly negative after </w:t>
      </w:r>
      <w:r>
        <w:rPr>
          <w:rFonts w:eastAsia="Calibri"/>
          <w:color w:val="000000" w:themeColor="text1"/>
        </w:rPr>
        <w:t>accounting</w:t>
      </w:r>
      <w:r w:rsidRPr="0434E808">
        <w:rPr>
          <w:rFonts w:eastAsia="Calibri"/>
          <w:color w:val="000000" w:themeColor="text1"/>
        </w:rPr>
        <w:t xml:space="preserve"> for p</w:t>
      </w:r>
      <w:r>
        <w:rPr>
          <w:rFonts w:eastAsia="Calibri"/>
          <w:color w:val="000000" w:themeColor="text1"/>
        </w:rPr>
        <w:t>.</w:t>
      </w:r>
      <w:r w:rsidRPr="0434E808">
        <w:rPr>
          <w:rFonts w:eastAsia="Calibri"/>
          <w:color w:val="000000" w:themeColor="text1"/>
        </w:rPr>
        <w:t xml:space="preserve"> </w:t>
      </w:r>
      <w:r>
        <w:rPr>
          <w:rFonts w:eastAsia="Calibri"/>
          <w:color w:val="000000" w:themeColor="text1"/>
        </w:rPr>
        <w:t xml:space="preserve">This </w:t>
      </w:r>
      <w:r w:rsidRPr="0434E808">
        <w:rPr>
          <w:rFonts w:eastAsia="Calibri"/>
          <w:color w:val="000000" w:themeColor="text1"/>
        </w:rPr>
        <w:t>suggest</w:t>
      </w:r>
      <w:r>
        <w:rPr>
          <w:rFonts w:eastAsia="Calibri"/>
          <w:color w:val="000000" w:themeColor="text1"/>
        </w:rPr>
        <w:t>s</w:t>
      </w:r>
      <w:r w:rsidRPr="0434E808">
        <w:rPr>
          <w:rFonts w:eastAsia="Calibri"/>
          <w:color w:val="000000" w:themeColor="text1"/>
        </w:rPr>
        <w:t xml:space="preserve"> that </w:t>
      </w:r>
      <w:r>
        <w:rPr>
          <w:rFonts w:eastAsia="Calibri"/>
          <w:color w:val="000000" w:themeColor="text1"/>
        </w:rPr>
        <w:t>their genetic overlap with p obscured the negative genetic relationship between these disorders.</w:t>
      </w:r>
      <w:r w:rsidRPr="0434E808">
        <w:rPr>
          <w:rFonts w:eastAsia="Calibri"/>
          <w:color w:val="000000" w:themeColor="text1"/>
        </w:rPr>
        <w:t xml:space="preserve"> This finding is consistent with the current clinical perspective suggesting that OCD and ADHD lie at the opposite extremes of the impulsivity-compulsivity continuum </w:t>
      </w:r>
      <w:r w:rsidRPr="0434E808">
        <w:rPr>
          <w:rFonts w:eastAsia="Calibri"/>
          <w:color w:val="000000" w:themeColor="text1"/>
        </w:rPr>
        <w:fldChar w:fldCharType="begin">
          <w:fldData xml:space="preserve">PEVuZE5vdGU+PENpdGU+PEF1dGhvcj5BYnJhbW92aXRjaDwvQXV0aG9yPjxZZWFyPjIwMTU8L1ll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</w:fldData>
        </w:fldChar>
      </w:r>
      <w:r w:rsidR="00B4130C" w:rsidRPr="00B04A58">
        <w:rPr>
          <w:rFonts w:eastAsia="Calibri"/>
          <w:color w:val="000000" w:themeColor="text1"/>
        </w:rPr>
        <w:instrText xml:space="preserve"> ADDIN EN.CITE </w:instrText>
      </w:r>
      <w:r w:rsidR="00B4130C" w:rsidRPr="00B04A58">
        <w:rPr>
          <w:rFonts w:eastAsia="Calibri"/>
          <w:color w:val="000000" w:themeColor="text1"/>
        </w:rPr>
        <w:fldChar w:fldCharType="begin">
          <w:fldData xml:space="preserve">PEVuZE5vdGU+PENpdGU+PEF1dGhvcj5BYnJhbW92aXRjaDwvQXV0aG9yPjxZZWFyPjIwMTU8L1ll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</w:fldData>
        </w:fldChar>
      </w:r>
      <w:r w:rsidR="00B4130C" w:rsidRPr="00B04A58">
        <w:rPr>
          <w:rFonts w:eastAsia="Calibri"/>
          <w:color w:val="000000" w:themeColor="text1"/>
        </w:rPr>
        <w:instrText xml:space="preserve"> ADDIN EN.CITE.DATA </w:instrText>
      </w:r>
      <w:r w:rsidR="00B4130C" w:rsidRPr="00B04A58">
        <w:rPr>
          <w:rFonts w:eastAsia="Calibri"/>
          <w:color w:val="000000" w:themeColor="text1"/>
        </w:rPr>
      </w:r>
      <w:r w:rsidR="00B4130C" w:rsidRPr="00B04A58">
        <w:rPr>
          <w:rFonts w:eastAsia="Calibri"/>
          <w:color w:val="000000" w:themeColor="text1"/>
        </w:rPr>
        <w:fldChar w:fldCharType="end"/>
      </w:r>
      <w:r w:rsidRPr="0434E808">
        <w:rPr>
          <w:rFonts w:eastAsia="Calibri"/>
          <w:color w:val="000000" w:themeColor="text1"/>
        </w:rPr>
      </w:r>
      <w:r w:rsidRPr="0434E808">
        <w:rPr>
          <w:rFonts w:eastAsia="Calibri"/>
          <w:color w:val="000000" w:themeColor="text1"/>
        </w:rPr>
        <w:fldChar w:fldCharType="separate"/>
      </w:r>
      <w:r w:rsidR="00B4130C" w:rsidRPr="00B4130C">
        <w:rPr>
          <w:rFonts w:eastAsia="Calibri"/>
          <w:noProof/>
          <w:color w:val="000000" w:themeColor="text1"/>
          <w:vertAlign w:val="superscript"/>
        </w:rPr>
        <w:t>28, 29</w:t>
      </w:r>
      <w:r w:rsidRPr="0434E808">
        <w:rPr>
          <w:rFonts w:eastAsia="Calibri"/>
          <w:color w:val="000000" w:themeColor="text1"/>
        </w:rPr>
        <w:fldChar w:fldCharType="end"/>
      </w:r>
      <w:r w:rsidRPr="0434E808">
        <w:rPr>
          <w:rFonts w:eastAsia="Calibri"/>
          <w:color w:val="000000" w:themeColor="text1"/>
        </w:rPr>
        <w:t xml:space="preserve">.  </w:t>
      </w:r>
    </w:p>
    <w:p w14:paraId="7F2BA7BD" w14:textId="77777777" w:rsidR="002E1052" w:rsidRDefault="002E1052" w:rsidP="00B04A58">
      <w:pPr>
        <w:rPr>
          <w:rFonts w:eastAsia="Calibri" w:cstheme="minorHAnsi"/>
          <w:color w:val="000000" w:themeColor="text1"/>
        </w:rPr>
      </w:pPr>
    </w:p>
    <w:p w14:paraId="48CF085A" w14:textId="77777777" w:rsidR="002E1052" w:rsidRDefault="002E1052" w:rsidP="00B04A58">
      <w:pPr>
        <w:rPr>
          <w:rFonts w:eastAsia="Calibri" w:cstheme="minorHAnsi"/>
          <w:color w:val="000000" w:themeColor="text1"/>
        </w:rPr>
      </w:pPr>
      <w:r w:rsidRPr="2EAAC655">
        <w:rPr>
          <w:rFonts w:eastAsia="Calibri"/>
          <w:color w:val="000000" w:themeColor="text1"/>
        </w:rPr>
        <w:t xml:space="preserve">Other pairs of disorders remained correlated positively after </w:t>
      </w:r>
      <w:r>
        <w:rPr>
          <w:rFonts w:eastAsia="Calibri"/>
          <w:color w:val="000000" w:themeColor="text1"/>
        </w:rPr>
        <w:t>accounting</w:t>
      </w:r>
      <w:r w:rsidRPr="2EAAC655">
        <w:rPr>
          <w:rFonts w:eastAsia="Calibri"/>
          <w:color w:val="000000" w:themeColor="text1"/>
        </w:rPr>
        <w:t xml:space="preserve"> for p, such as the genetic correlation between SCZ and BIP and between ANX and MDD, which suggests that only part of the</w:t>
      </w:r>
      <w:r>
        <w:rPr>
          <w:rFonts w:eastAsia="Calibri"/>
          <w:color w:val="000000" w:themeColor="text1"/>
        </w:rPr>
        <w:t>ir</w:t>
      </w:r>
      <w:r w:rsidRPr="2EAAC655">
        <w:rPr>
          <w:rFonts w:eastAsia="Calibri"/>
          <w:color w:val="000000" w:themeColor="text1"/>
        </w:rPr>
        <w:t xml:space="preserve"> overlap is </w:t>
      </w:r>
      <w:r>
        <w:rPr>
          <w:rFonts w:eastAsia="Calibri"/>
          <w:color w:val="000000" w:themeColor="text1"/>
        </w:rPr>
        <w:t>shared with the other disorders included in our transdiagnostic model. It is important to remember that, although l</w:t>
      </w:r>
      <w:r w:rsidRPr="00B45B5D">
        <w:rPr>
          <w:rFonts w:eastAsia="Calibri"/>
          <w:color w:val="000000" w:themeColor="text1"/>
        </w:rPr>
        <w:t xml:space="preserve">atent variables serve to summarize </w:t>
      </w:r>
      <w:r w:rsidRPr="00B45B5D">
        <w:rPr>
          <w:rFonts w:eastAsia="Calibri"/>
          <w:color w:val="000000" w:themeColor="text1"/>
        </w:rPr>
        <w:lastRenderedPageBreak/>
        <w:t>patterns of comorbidity or covariation among indicators, they are statistical constructs</w:t>
      </w:r>
      <w:r>
        <w:rPr>
          <w:rFonts w:eastAsia="Calibri"/>
          <w:color w:val="000000" w:themeColor="text1"/>
        </w:rPr>
        <w:t xml:space="preserve"> that depend on the indicators that are included in each model</w:t>
      </w:r>
      <w:r w:rsidRPr="00B45B5D">
        <w:rPr>
          <w:rFonts w:eastAsia="Calibri"/>
          <w:color w:val="000000" w:themeColor="text1"/>
        </w:rPr>
        <w:t>.</w:t>
      </w:r>
    </w:p>
    <w:p w14:paraId="498046ED" w14:textId="77777777" w:rsidR="002E1052" w:rsidRDefault="002E1052" w:rsidP="00B04A58">
      <w:pPr>
        <w:rPr>
          <w:lang w:val="en"/>
        </w:rPr>
      </w:pPr>
    </w:p>
    <w:p w14:paraId="592DD0F5" w14:textId="77777777" w:rsidR="002E1052" w:rsidRPr="007635B5" w:rsidRDefault="002E1052" w:rsidP="00B04A58">
      <w:r w:rsidRPr="007635B5">
        <w:rPr>
          <w:rFonts w:cstheme="minorHAnsi"/>
        </w:rPr>
        <w:t xml:space="preserve">Removing transdiagnostic genetic effects from psychiatric disorders, particularly MDD, ANX, SCZ and BIP, </w:t>
      </w:r>
      <w:r>
        <w:rPr>
          <w:rFonts w:cstheme="minorHAnsi"/>
        </w:rPr>
        <w:t xml:space="preserve">also </w:t>
      </w:r>
      <w:r w:rsidRPr="007635B5">
        <w:rPr>
          <w:rFonts w:cstheme="minorHAnsi"/>
        </w:rPr>
        <w:t xml:space="preserve">resulted in divergent patterns of genetic associations with external biobehavioural traits, especially </w:t>
      </w:r>
      <w:r w:rsidRPr="007635B5">
        <w:rPr>
          <w:lang w:val="en"/>
        </w:rPr>
        <w:t xml:space="preserve">health-related and psychological traits. </w:t>
      </w:r>
      <w:r w:rsidRPr="007635B5">
        <w:t>In other words, genetic effects associated with each major psychiatric disorder also include overlapping genetic variance associated with these transdiagnostic traits, such as sensitivity to environmental stress, which mask their specificity</w:t>
      </w:r>
      <w:r w:rsidRPr="00CB2AB8">
        <w:rPr>
          <w:sz w:val="22"/>
          <w:szCs w:val="22"/>
        </w:rPr>
        <w:t>.</w:t>
      </w:r>
      <w:r>
        <w:rPr>
          <w:sz w:val="22"/>
          <w:szCs w:val="22"/>
        </w:rPr>
        <w:t xml:space="preserve"> </w:t>
      </w:r>
      <w:r>
        <w:rPr>
          <w:lang w:val="en"/>
        </w:rPr>
        <w:t>Focusing on disorder-specific genetic effects</w:t>
      </w:r>
      <w:r>
        <w:t xml:space="preserve"> provides novel insights into the genetic architecture, biology and comorbidity between psychiatric conditions that can inform research on sequelae and antecedents as well as treatment. </w:t>
      </w:r>
    </w:p>
    <w:p w14:paraId="4DB61F32" w14:textId="77777777" w:rsidR="002E1052" w:rsidRDefault="002E1052" w:rsidP="002E1052">
      <w:pPr>
        <w:spacing w:beforeLines="20" w:before="48" w:line="288" w:lineRule="exact"/>
        <w:rPr>
          <w:rFonts w:eastAsia="Calibri"/>
          <w:color w:val="000000" w:themeColor="text1"/>
        </w:rPr>
      </w:pPr>
    </w:p>
    <w:p w14:paraId="0DDDBB5D" w14:textId="77777777" w:rsidR="002E1052" w:rsidRPr="0097423F" w:rsidRDefault="002E1052" w:rsidP="00B04A58">
      <w:pPr>
        <w:rPr>
          <w:rFonts w:cstheme="minorHAnsi"/>
        </w:rPr>
      </w:pPr>
      <w:r w:rsidRPr="00464885">
        <w:rPr>
          <w:rFonts w:eastAsia="Calibri" w:cstheme="minorHAnsi"/>
          <w:color w:val="000000" w:themeColor="text1"/>
        </w:rPr>
        <w:t xml:space="preserve">Together, our findings highlight </w:t>
      </w:r>
      <w:r>
        <w:rPr>
          <w:rFonts w:eastAsia="Calibri" w:cstheme="minorHAnsi"/>
          <w:color w:val="000000" w:themeColor="text1"/>
        </w:rPr>
        <w:t>how</w:t>
      </w:r>
      <w:r w:rsidRPr="00464885">
        <w:rPr>
          <w:rFonts w:eastAsia="Calibri" w:cstheme="minorHAnsi"/>
          <w:color w:val="000000" w:themeColor="text1"/>
        </w:rPr>
        <w:t xml:space="preserve"> isolating </w:t>
      </w:r>
      <w:r>
        <w:rPr>
          <w:rFonts w:eastAsia="Calibri" w:cstheme="minorHAnsi"/>
          <w:color w:val="000000" w:themeColor="text1"/>
        </w:rPr>
        <w:t>transdiagnostic genetic risk from</w:t>
      </w:r>
      <w:r w:rsidRPr="00464885">
        <w:rPr>
          <w:rFonts w:eastAsia="Calibri" w:cstheme="minorHAnsi"/>
          <w:color w:val="000000" w:themeColor="text1"/>
        </w:rPr>
        <w:t xml:space="preserve"> major psychiatric disorders provides </w:t>
      </w:r>
      <w:r>
        <w:rPr>
          <w:rFonts w:eastAsia="Calibri" w:cstheme="minorHAnsi"/>
          <w:color w:val="000000" w:themeColor="text1"/>
        </w:rPr>
        <w:t>novel</w:t>
      </w:r>
      <w:r w:rsidRPr="00464885">
        <w:rPr>
          <w:rFonts w:eastAsia="Calibri" w:cstheme="minorHAnsi"/>
          <w:color w:val="000000" w:themeColor="text1"/>
        </w:rPr>
        <w:t xml:space="preserve"> </w:t>
      </w:r>
      <w:r>
        <w:rPr>
          <w:rFonts w:eastAsia="Calibri" w:cstheme="minorHAnsi"/>
          <w:color w:val="000000" w:themeColor="text1"/>
        </w:rPr>
        <w:t>insight</w:t>
      </w:r>
      <w:r w:rsidRPr="00464885">
        <w:rPr>
          <w:rFonts w:eastAsia="Calibri" w:cstheme="minorHAnsi"/>
          <w:color w:val="000000" w:themeColor="text1"/>
        </w:rPr>
        <w:t xml:space="preserve"> </w:t>
      </w:r>
      <w:r>
        <w:rPr>
          <w:rFonts w:eastAsia="Calibri" w:cstheme="minorHAnsi"/>
          <w:color w:val="000000" w:themeColor="text1"/>
        </w:rPr>
        <w:t>into</w:t>
      </w:r>
      <w:r w:rsidRPr="00464885">
        <w:rPr>
          <w:rFonts w:eastAsia="Calibri" w:cstheme="minorHAnsi"/>
          <w:color w:val="000000" w:themeColor="text1"/>
        </w:rPr>
        <w:t xml:space="preserve"> disorder-specific genetic architecture</w:t>
      </w:r>
      <w:r>
        <w:rPr>
          <w:rFonts w:eastAsia="Calibri" w:cstheme="minorHAnsi"/>
          <w:color w:val="000000" w:themeColor="text1"/>
        </w:rPr>
        <w:t xml:space="preserve"> and a more nuanced understanding of their comorbidities and co-occurrences with psychological and health-related traits</w:t>
      </w:r>
      <w:r w:rsidRPr="00464885">
        <w:rPr>
          <w:rFonts w:eastAsia="Calibri" w:cstheme="minorHAnsi"/>
          <w:color w:val="000000" w:themeColor="text1"/>
        </w:rPr>
        <w:t>. Consequently,</w:t>
      </w:r>
      <w:r>
        <w:rPr>
          <w:rFonts w:eastAsia="Calibri" w:cstheme="minorHAnsi"/>
          <w:color w:val="000000" w:themeColor="text1"/>
        </w:rPr>
        <w:t xml:space="preserve"> these</w:t>
      </w:r>
      <w:r w:rsidRPr="00464885">
        <w:rPr>
          <w:rFonts w:eastAsia="Calibri" w:cstheme="minorHAnsi"/>
          <w:color w:val="000000" w:themeColor="text1"/>
        </w:rPr>
        <w:t xml:space="preserve"> findings emphasize the significance of considering specificity as well as generality in </w:t>
      </w:r>
      <w:r>
        <w:rPr>
          <w:rFonts w:eastAsia="Calibri" w:cstheme="minorHAnsi"/>
          <w:color w:val="000000" w:themeColor="text1"/>
        </w:rPr>
        <w:t>psychiatric genetics</w:t>
      </w:r>
      <w:r w:rsidRPr="00464885">
        <w:rPr>
          <w:rFonts w:eastAsia="Calibri" w:cstheme="minorHAnsi"/>
          <w:color w:val="000000" w:themeColor="text1"/>
        </w:rPr>
        <w:t>.</w:t>
      </w:r>
      <w:r>
        <w:rPr>
          <w:rFonts w:eastAsia="Calibri" w:cstheme="minorHAnsi"/>
          <w:color w:val="000000" w:themeColor="text1"/>
        </w:rPr>
        <w:t xml:space="preserve"> </w:t>
      </w:r>
      <w:r w:rsidRPr="00464885">
        <w:rPr>
          <w:rFonts w:eastAsia="Calibri" w:cstheme="minorHAnsi"/>
          <w:color w:val="000000" w:themeColor="text1"/>
        </w:rPr>
        <w:t xml:space="preserve">By demonstrating distinct genetic correlations and outcomes associated with psychiatric conditions independent of </w:t>
      </w:r>
      <w:r>
        <w:rPr>
          <w:rFonts w:eastAsia="Calibri" w:cstheme="minorHAnsi"/>
          <w:color w:val="000000" w:themeColor="text1"/>
        </w:rPr>
        <w:t>transdiagnostic effects</w:t>
      </w:r>
      <w:r w:rsidRPr="00464885">
        <w:rPr>
          <w:rFonts w:eastAsia="Calibri" w:cstheme="minorHAnsi"/>
          <w:color w:val="000000" w:themeColor="text1"/>
        </w:rPr>
        <w:t xml:space="preserve">, </w:t>
      </w:r>
      <w:r>
        <w:rPr>
          <w:rFonts w:eastAsia="Calibri" w:cstheme="minorHAnsi"/>
          <w:color w:val="000000" w:themeColor="text1"/>
        </w:rPr>
        <w:t>the</w:t>
      </w:r>
      <w:r w:rsidRPr="00464885">
        <w:rPr>
          <w:rFonts w:eastAsia="Calibri" w:cstheme="minorHAnsi"/>
          <w:color w:val="000000" w:themeColor="text1"/>
        </w:rPr>
        <w:t xml:space="preserve"> findings pave the way for new avenues of research. One such application is the use of non-p summary statistics</w:t>
      </w:r>
      <w:r>
        <w:rPr>
          <w:rFonts w:eastAsia="Calibri" w:cstheme="minorHAnsi"/>
          <w:color w:val="000000" w:themeColor="text1"/>
        </w:rPr>
        <w:t xml:space="preserve"> to c</w:t>
      </w:r>
      <w:r w:rsidRPr="00464885">
        <w:rPr>
          <w:rFonts w:eastAsia="Calibri" w:cstheme="minorHAnsi"/>
          <w:color w:val="000000" w:themeColor="text1"/>
        </w:rPr>
        <w:t>reate polygenic scores that index greater specificity in psychiatric disorders</w:t>
      </w:r>
      <w:r>
        <w:rPr>
          <w:rFonts w:eastAsia="Calibri" w:cstheme="minorHAnsi"/>
          <w:color w:val="000000" w:themeColor="text1"/>
        </w:rPr>
        <w:t xml:space="preserve"> (Keser et al., in press)</w:t>
      </w:r>
      <w:r w:rsidRPr="00464885">
        <w:rPr>
          <w:rFonts w:eastAsia="Calibri" w:cstheme="minorHAnsi"/>
          <w:color w:val="000000" w:themeColor="text1"/>
        </w:rPr>
        <w:t>.</w:t>
      </w:r>
      <w:r>
        <w:rPr>
          <w:rFonts w:eastAsia="Calibri" w:cstheme="minorHAnsi"/>
          <w:color w:val="000000" w:themeColor="text1"/>
        </w:rPr>
        <w:t xml:space="preserve"> For example, isolating transdiagnostic effects from psychiatric polygenic risk scores can lead to refined predictions of how biological risk for each disorder unfolds developmentally and can offer new avenues to investigate how genetic and environmental risk combine. </w:t>
      </w:r>
    </w:p>
    <w:p w14:paraId="0E6984ED" w14:textId="77777777" w:rsidR="002E1052" w:rsidRPr="0097423F" w:rsidRDefault="002E1052" w:rsidP="00B04A58">
      <w:pPr>
        <w:rPr>
          <w:rFonts w:cstheme="minorHAnsi"/>
        </w:rPr>
      </w:pPr>
    </w:p>
    <w:p w14:paraId="011D3D09" w14:textId="0F250808" w:rsidR="002E1052" w:rsidRDefault="002E1052" w:rsidP="00B04A58">
      <w:pPr>
        <w:rPr>
          <w:rFonts w:eastAsia="Calibri"/>
          <w:color w:val="000000" w:themeColor="text1"/>
        </w:rPr>
      </w:pPr>
      <w:r w:rsidRPr="0434E808">
        <w:rPr>
          <w:rFonts w:eastAsia="Calibri"/>
          <w:color w:val="000000" w:themeColor="text1"/>
        </w:rPr>
        <w:t xml:space="preserve">Our findings need to be interpreted in the context of </w:t>
      </w:r>
      <w:r>
        <w:rPr>
          <w:rFonts w:eastAsia="Calibri"/>
          <w:color w:val="000000" w:themeColor="text1"/>
        </w:rPr>
        <w:t>their</w:t>
      </w:r>
      <w:r w:rsidRPr="0434E808">
        <w:rPr>
          <w:rFonts w:eastAsia="Calibri"/>
          <w:color w:val="000000" w:themeColor="text1"/>
        </w:rPr>
        <w:t xml:space="preserve"> limitations. The most important limitation is </w:t>
      </w:r>
      <w:r>
        <w:rPr>
          <w:rFonts w:eastAsia="Calibri"/>
          <w:color w:val="000000" w:themeColor="text1"/>
        </w:rPr>
        <w:t xml:space="preserve">that our research </w:t>
      </w:r>
      <w:r w:rsidRPr="0434E808">
        <w:rPr>
          <w:rFonts w:eastAsia="Calibri"/>
          <w:color w:val="000000" w:themeColor="text1"/>
        </w:rPr>
        <w:t>begins with case-control GWA</w:t>
      </w:r>
      <w:r>
        <w:rPr>
          <w:rFonts w:eastAsia="Calibri"/>
          <w:color w:val="000000" w:themeColor="text1"/>
        </w:rPr>
        <w:t>S</w:t>
      </w:r>
      <w:r w:rsidRPr="0434E808">
        <w:rPr>
          <w:rFonts w:eastAsia="Calibri"/>
          <w:color w:val="000000" w:themeColor="text1"/>
        </w:rPr>
        <w:t xml:space="preserve"> based on traditional diagnoses perfused with </w:t>
      </w:r>
      <w:r>
        <w:rPr>
          <w:rFonts w:eastAsia="Calibri"/>
          <w:color w:val="000000" w:themeColor="text1"/>
        </w:rPr>
        <w:t>transdiagnostic effects</w:t>
      </w:r>
      <w:r w:rsidRPr="0434E808">
        <w:rPr>
          <w:rFonts w:eastAsia="Calibri"/>
          <w:color w:val="000000" w:themeColor="text1"/>
        </w:rPr>
        <w:t>. This points to the need for GWA research using phenotypes that correspond more closely to the genetic architecture of psychopathology</w:t>
      </w:r>
      <w:r w:rsidR="0061481A">
        <w:rPr>
          <w:rFonts w:eastAsiaTheme="minorEastAsia" w:hint="eastAsia"/>
          <w:color w:val="000000" w:themeColor="text1"/>
          <w:lang w:eastAsia="zh-CN"/>
        </w:rPr>
        <w:t xml:space="preserve"> </w:t>
      </w:r>
      <w:r w:rsidR="0061481A">
        <w:rPr>
          <w:rFonts w:eastAsiaTheme="minorEastAsia"/>
          <w:color w:val="000000" w:themeColor="text1"/>
          <w:lang w:eastAsia="zh-CN"/>
        </w:rPr>
        <w:fldChar w:fldCharType="begin"/>
      </w:r>
      <w:r w:rsidR="00B4130C">
        <w:rPr>
          <w:rFonts w:eastAsiaTheme="minorEastAsia"/>
          <w:color w:val="000000" w:themeColor="text1"/>
          <w:lang w:eastAsia="zh-CN"/>
        </w:rPr>
        <w:instrText xml:space="preserve"> ADDIN EN.CITE &lt;EndNote&gt;&lt;Cite&gt;&lt;Author&gt;Plomin&lt;/Author&gt;&lt;Year&gt;2022&lt;/Year&gt;&lt;RecNum&gt;501&lt;/RecNum&gt;&lt;DisplayText&gt;&lt;style face="superscript"&gt;1&lt;/style&gt;&lt;/DisplayText&gt;&lt;record&gt;&lt;rec-number&gt;501&lt;/rec-number&gt;&lt;foreign-keys&gt;&lt;key app="EN" db-id="v2pvt2p5d20vtyeee9avpeacdateftts59p9" timestamp="1698063129" guid="a272b8b0-69bc-4cf5-93f2-6f8071bc6b69"&gt;501&lt;/key&gt;&lt;/foreign-keys&gt;&lt;ref-type name="Journal Article"&gt;17&lt;/ref-type&gt;&lt;contributors&gt;&lt;authors&gt;&lt;author&gt;Plomin, R.&lt;/author&gt;&lt;/authors&gt;&lt;/contributors&gt;&lt;auth-address&gt;King&amp;apos;s College London Institute of Psychiatry Psychology and Neuroscience London UK.&lt;/auth-address&gt;&lt;titles&gt;&lt;title&gt;The next 10 years of behavioural genomic research&lt;/title&gt;&lt;secondary-title&gt;JCPP Adv&lt;/secondary-title&gt;&lt;/titles&gt;&lt;pages&gt;e12112&lt;/pages&gt;&lt;volume&gt;2&lt;/volume&gt;&lt;number&gt;4&lt;/number&gt;&lt;edition&gt;20221104&lt;/edition&gt;&lt;keywords&gt;&lt;keyword&gt;causal modelling&lt;/keyword&gt;&lt;keyword&gt;genetics&lt;/keyword&gt;&lt;keyword&gt;genomics&lt;/keyword&gt;&lt;keyword&gt;nosology&lt;/keyword&gt;&lt;keyword&gt;polygenic scores&lt;/keyword&gt;&lt;/keywords&gt;&lt;dates&gt;&lt;year&gt;2022&lt;/year&gt;&lt;pub-dates&gt;&lt;date&gt;Dec&lt;/date&gt;&lt;/pub-dates&gt;&lt;/dates&gt;&lt;publisher&gt;Wiley&lt;/publisher&gt;&lt;isbn&gt;2692-9384 (Electronic)&amp;#xD;2692-9384 (Linking)&lt;/isbn&gt;&lt;accession-num&gt;37431418&lt;/accession-num&gt;&lt;urls&gt;&lt;related-urls&gt;&lt;url&gt;https://www.ncbi.nlm.nih.gov/pubmed/37431418&lt;/url&gt;&lt;/related-urls&gt;&lt;/urls&gt;&lt;custom1&gt;The author has declared that he has no competing or potential conflicts of interest.&lt;/custom1&gt;&lt;custom2&gt;PMC10242940&lt;/custom2&gt;&lt;electronic-resource-num&gt;10.1002/jcv2.12112&lt;/electronic-resource-num&gt;&lt;remote-database-name&gt;PubMed-not-MEDLINE&lt;/remote-database-name&gt;&lt;remote-database-provider&gt;NLM&lt;/remote-database-provider&gt;&lt;access-date&gt;2023-10-23T12:06:49&lt;/access-date&gt;&lt;/record&gt;&lt;/Cite&gt;&lt;/EndNote&gt;</w:instrText>
      </w:r>
      <w:r w:rsidR="0061481A">
        <w:rPr>
          <w:rFonts w:eastAsiaTheme="minorEastAsia"/>
          <w:color w:val="000000" w:themeColor="text1"/>
          <w:lang w:eastAsia="zh-CN"/>
        </w:rPr>
        <w:fldChar w:fldCharType="separate"/>
      </w:r>
      <w:r w:rsidR="00B4130C" w:rsidRPr="00B4130C">
        <w:rPr>
          <w:rFonts w:eastAsiaTheme="minorEastAsia"/>
          <w:noProof/>
          <w:color w:val="000000" w:themeColor="text1"/>
          <w:vertAlign w:val="superscript"/>
          <w:lang w:eastAsia="zh-CN"/>
        </w:rPr>
        <w:t>1</w:t>
      </w:r>
      <w:r w:rsidR="0061481A">
        <w:rPr>
          <w:rFonts w:eastAsiaTheme="minorEastAsia"/>
          <w:color w:val="000000" w:themeColor="text1"/>
          <w:lang w:eastAsia="zh-CN"/>
        </w:rPr>
        <w:fldChar w:fldCharType="end"/>
      </w:r>
      <w:r>
        <w:rPr>
          <w:rFonts w:eastAsia="Calibri"/>
          <w:color w:val="000000" w:themeColor="text1"/>
        </w:rPr>
        <w:t>.</w:t>
      </w:r>
      <w:r w:rsidRPr="0434E808">
        <w:rPr>
          <w:rFonts w:eastAsia="Calibri"/>
          <w:color w:val="000000" w:themeColor="text1"/>
        </w:rPr>
        <w:t xml:space="preserve"> The origin of psychiatric nosology is historical rather than empirical; progress depends on more empirically derived dimensional approaches such as </w:t>
      </w:r>
      <w:proofErr w:type="spellStart"/>
      <w:r w:rsidRPr="0434E808">
        <w:rPr>
          <w:rFonts w:eastAsia="Calibri"/>
          <w:color w:val="000000" w:themeColor="text1"/>
        </w:rPr>
        <w:t>HiTop</w:t>
      </w:r>
      <w:proofErr w:type="spellEnd"/>
      <w:r w:rsidRPr="0434E808">
        <w:rPr>
          <w:rFonts w:eastAsia="Calibri"/>
          <w:color w:val="000000" w:themeColor="text1"/>
        </w:rPr>
        <w:t xml:space="preserve"> </w:t>
      </w:r>
      <w:r w:rsidRPr="0434E808">
        <w:rPr>
          <w:rFonts w:eastAsia="Calibri"/>
          <w:color w:val="000000" w:themeColor="text1"/>
        </w:rPr>
        <w:fldChar w:fldCharType="begin">
          <w:fldData xml:space="preserve">PEVuZE5vdGU+PENpdGU+PEF1dGhvcj5Lb3RvdjwvQXV0aG9yPjxZZWFyPjIwMTc8L1llYXI+PFJl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</w:fldData>
        </w:fldChar>
      </w:r>
      <w:r w:rsidR="00B4130C">
        <w:rPr>
          <w:rFonts w:eastAsia="Calibri"/>
          <w:color w:val="000000" w:themeColor="text1"/>
        </w:rPr>
        <w:instrText xml:space="preserve"> ADDIN EN.CITE </w:instrText>
      </w:r>
      <w:r w:rsidR="00B4130C">
        <w:rPr>
          <w:rFonts w:eastAsia="Calibri"/>
          <w:color w:val="000000" w:themeColor="text1"/>
        </w:rPr>
        <w:fldChar w:fldCharType="begin">
          <w:fldData xml:space="preserve">PEVuZE5vdGU+PENpdGU+PEF1dGhvcj5Lb3RvdjwvQXV0aG9yPjxZZWFyPjIwMTc8L1llYXI+PFJl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</w:fldData>
        </w:fldChar>
      </w:r>
      <w:r w:rsidR="00B4130C">
        <w:rPr>
          <w:rFonts w:eastAsia="Calibri"/>
          <w:color w:val="000000" w:themeColor="text1"/>
        </w:rPr>
        <w:instrText xml:space="preserve"> ADDIN EN.CITE.DATA </w:instrText>
      </w:r>
      <w:r w:rsidR="00B4130C">
        <w:rPr>
          <w:rFonts w:eastAsia="Calibri"/>
          <w:color w:val="000000" w:themeColor="text1"/>
        </w:rPr>
      </w:r>
      <w:r w:rsidR="00B4130C">
        <w:rPr>
          <w:rFonts w:eastAsia="Calibri"/>
          <w:color w:val="000000" w:themeColor="text1"/>
        </w:rPr>
        <w:fldChar w:fldCharType="end"/>
      </w:r>
      <w:r w:rsidRPr="0434E808">
        <w:rPr>
          <w:rFonts w:eastAsia="Calibri"/>
          <w:color w:val="000000" w:themeColor="text1"/>
        </w:rPr>
      </w:r>
      <w:r w:rsidRPr="0434E808">
        <w:rPr>
          <w:rFonts w:eastAsia="Calibri"/>
          <w:color w:val="000000" w:themeColor="text1"/>
        </w:rPr>
        <w:fldChar w:fldCharType="separate"/>
      </w:r>
      <w:r w:rsidR="00B4130C" w:rsidRPr="00B4130C">
        <w:rPr>
          <w:rFonts w:eastAsia="Calibri"/>
          <w:noProof/>
          <w:color w:val="000000" w:themeColor="text1"/>
          <w:vertAlign w:val="superscript"/>
        </w:rPr>
        <w:t>30</w:t>
      </w:r>
      <w:r w:rsidRPr="0434E808">
        <w:rPr>
          <w:rFonts w:eastAsia="Calibri"/>
          <w:color w:val="000000" w:themeColor="text1"/>
        </w:rPr>
        <w:fldChar w:fldCharType="end"/>
      </w:r>
      <w:r>
        <w:rPr>
          <w:rFonts w:eastAsia="Calibri"/>
          <w:color w:val="000000" w:themeColor="text1"/>
        </w:rPr>
        <w:t xml:space="preserve"> </w:t>
      </w:r>
      <w:r w:rsidRPr="0434E808">
        <w:rPr>
          <w:rFonts w:eastAsia="Calibri"/>
          <w:color w:val="000000" w:themeColor="text1"/>
        </w:rPr>
        <w:t xml:space="preserve">and </w:t>
      </w:r>
      <w:proofErr w:type="spellStart"/>
      <w:r w:rsidRPr="0434E808">
        <w:rPr>
          <w:rFonts w:eastAsia="Calibri"/>
          <w:color w:val="000000" w:themeColor="text1"/>
        </w:rPr>
        <w:t>Rdoc</w:t>
      </w:r>
      <w:proofErr w:type="spellEnd"/>
      <w:r w:rsidRPr="0434E808">
        <w:rPr>
          <w:rFonts w:eastAsia="Calibri"/>
          <w:color w:val="000000" w:themeColor="text1"/>
        </w:rPr>
        <w:t xml:space="preserve"> </w:t>
      </w:r>
      <w:r w:rsidRPr="0434E808">
        <w:rPr>
          <w:rFonts w:eastAsia="Calibri"/>
          <w:color w:val="000000" w:themeColor="text1"/>
        </w:rPr>
        <w:fldChar w:fldCharType="begin"/>
      </w:r>
      <w:r w:rsidR="00B4130C">
        <w:rPr>
          <w:rFonts w:eastAsia="Calibri"/>
          <w:color w:val="000000" w:themeColor="text1"/>
        </w:rPr>
        <w:instrText xml:space="preserve"> ADDIN EN.CITE &lt;EndNote&gt;&lt;Cite&gt;&lt;Author&gt;Insel&lt;/Author&gt;&lt;Year&gt;2009&lt;/Year&gt;&lt;RecNum&gt;510&lt;/RecNum&gt;&lt;DisplayText&gt;&lt;style face="superscript"&gt;31&lt;/style&gt;&lt;/DisplayText&gt;&lt;record&gt;&lt;rec-number&gt;510&lt;/rec-number&gt;&lt;foreign-keys&gt;&lt;key app="EN" db-id="v2pvt2p5d20vtyeee9avpeacdateftts59p9" timestamp="1698074633" guid="d25d567f-70f4-4b5f-8462-da5839656f93"&gt;510&lt;/key&gt;&lt;/foreign-keys&gt;&lt;ref-type name="Journal Article"&gt;17&lt;/ref-type&gt;&lt;contributors&gt;&lt;authors&gt;&lt;author&gt;Insel, T. R.&lt;/author&gt;&lt;author&gt;Cuthbert, B. N.&lt;/author&gt;&lt;/authors&gt;&lt;/contributors&gt;&lt;auth-address&gt;National Institute of Mental Health, Bethesda, Maryland 20892-9632, USA.&lt;/auth-address&gt;&lt;titles&gt;&lt;title&gt;Endophenotypes: bridging genomic complexity and disorder heterogeneity&lt;/title&gt;&lt;secondary-title&gt;Biol Psychiatry&lt;/secondary-title&gt;&lt;alt-title&gt;Biol Psychiat&lt;/alt-title&gt;&lt;/titles&gt;&lt;periodical&gt;&lt;full-title&gt;Biol Psychiatry&lt;/full-title&gt;&lt;/periodical&gt;&lt;pages&gt;988-9&lt;/pages&gt;&lt;volume&gt;66&lt;/volume&gt;&lt;number&gt;11&lt;/number&gt;&lt;keywords&gt;&lt;keyword&gt;*Genomics&lt;/keyword&gt;&lt;keyword&gt;Humans&lt;/keyword&gt;&lt;keyword&gt;Mental Disorders/*classification&lt;/keyword&gt;&lt;keyword&gt;*Phenotype&lt;/keyword&gt;&lt;keyword&gt;Schizophrenia/*genetics&lt;/keyword&gt;&lt;/keywords&gt;&lt;dates&gt;&lt;year&gt;2009&lt;/year&gt;&lt;pub-dates&gt;&lt;date&gt;Dec 1&lt;/date&gt;&lt;/pub-dates&gt;&lt;/dates&gt;&lt;publisher&gt;Elsevier&lt;/publisher&gt;&lt;isbn&gt;1873-2402 (Electronic)&amp;#xD;0006-3223 (Linking)&lt;/isbn&gt;&lt;accession-num&gt;19900610&lt;/accession-num&gt;&lt;urls&gt;&lt;related-urls&gt;&lt;url&gt;https://www.ncbi.nlm.nih.gov/pubmed/19900610&lt;/url&gt;&lt;/related-urls&gt;&lt;/urls&gt;&lt;electronic-resource-num&gt;10.1016/j.biopsych.2009.10.008&lt;/electronic-resource-num&gt;&lt;remote-database-name&gt;Medline&lt;/remote-database-name&gt;&lt;remote-database-provider&gt;NLM&lt;/remote-database-provider&gt;&lt;language&gt;English&lt;/language&gt;&lt;access-date&gt;2023/10/23&lt;/access-date&gt;&lt;/record&gt;&lt;/Cite&gt;&lt;/EndNote&gt;</w:instrText>
      </w:r>
      <w:r w:rsidRPr="0434E808">
        <w:rPr>
          <w:rFonts w:eastAsia="Calibri"/>
          <w:color w:val="000000" w:themeColor="text1"/>
        </w:rPr>
        <w:fldChar w:fldCharType="separate"/>
      </w:r>
      <w:r w:rsidR="00B4130C" w:rsidRPr="00B4130C">
        <w:rPr>
          <w:rFonts w:eastAsia="Calibri"/>
          <w:noProof/>
          <w:color w:val="000000" w:themeColor="text1"/>
          <w:vertAlign w:val="superscript"/>
        </w:rPr>
        <w:t>31</w:t>
      </w:r>
      <w:r w:rsidRPr="0434E808">
        <w:rPr>
          <w:rFonts w:eastAsia="Calibri"/>
          <w:color w:val="000000" w:themeColor="text1"/>
        </w:rPr>
        <w:fldChar w:fldCharType="end"/>
      </w:r>
      <w:r w:rsidRPr="0434E808">
        <w:rPr>
          <w:rFonts w:eastAsia="Calibri"/>
          <w:color w:val="000000" w:themeColor="text1"/>
        </w:rPr>
        <w:t>.</w:t>
      </w:r>
      <w:r>
        <w:rPr>
          <w:rFonts w:eastAsia="Calibri"/>
          <w:color w:val="000000" w:themeColor="text1"/>
        </w:rPr>
        <w:t xml:space="preserve"> </w:t>
      </w:r>
    </w:p>
    <w:p w14:paraId="59BB39F1" w14:textId="77777777" w:rsidR="002E1052" w:rsidRPr="0097423F" w:rsidRDefault="002E1052" w:rsidP="002E1052">
      <w:pPr>
        <w:spacing w:beforeLines="20" w:before="48" w:line="288" w:lineRule="exact"/>
      </w:pPr>
    </w:p>
    <w:p w14:paraId="7EAAAAD0" w14:textId="7F704FAD" w:rsidR="002E1052" w:rsidRDefault="002E1052" w:rsidP="00B04A58">
      <w:pPr>
        <w:rPr>
          <w:rFonts w:eastAsia="Calibri"/>
          <w:color w:val="000000" w:themeColor="text1"/>
        </w:rPr>
      </w:pPr>
      <w:r w:rsidRPr="0434E808">
        <w:rPr>
          <w:rFonts w:eastAsia="Calibri"/>
          <w:color w:val="000000" w:themeColor="text1"/>
        </w:rPr>
        <w:t>Another</w:t>
      </w:r>
      <w:r>
        <w:rPr>
          <w:rFonts w:eastAsia="Calibri"/>
          <w:color w:val="000000" w:themeColor="text1"/>
        </w:rPr>
        <w:t xml:space="preserve"> </w:t>
      </w:r>
      <w:r w:rsidRPr="0434E808">
        <w:rPr>
          <w:rFonts w:eastAsia="Calibri"/>
          <w:color w:val="000000" w:themeColor="text1"/>
        </w:rPr>
        <w:t xml:space="preserve">limitation is that p is a statistical construct for which there is no consensus on what it is or how to measure it </w:t>
      </w:r>
      <w:r w:rsidRPr="0434E808">
        <w:rPr>
          <w:rFonts w:eastAsia="Calibri"/>
          <w:color w:val="000000" w:themeColor="text1"/>
        </w:rPr>
        <w:fldChar w:fldCharType="begin"/>
      </w:r>
      <w:r w:rsidR="00B4130C">
        <w:rPr>
          <w:rFonts w:eastAsia="Calibri"/>
          <w:color w:val="000000" w:themeColor="text1"/>
        </w:rPr>
        <w:instrText xml:space="preserve"> ADDIN EN.CITE &lt;EndNote&gt;&lt;Cite&gt;&lt;Author&gt;Fried&lt;/Author&gt;&lt;Year&gt;2021&lt;/Year&gt;&lt;RecNum&gt;511&lt;/RecNum&gt;&lt;DisplayText&gt;&lt;style face="superscript"&gt;32&lt;/style&gt;&lt;/DisplayText&gt;&lt;record&gt;&lt;rec-number&gt;511&lt;/rec-number&gt;&lt;foreign-keys&gt;&lt;key app="EN" db-id="v2pvt2p5d20vtyeee9avpeacdateftts59p9" timestamp="1698074695" guid="c3e00a30-3d78-4228-aecb-58bdb18c9b8c"&gt;511&lt;/key&gt;&lt;/foreign-keys&gt;&lt;ref-type name="Journal Article"&gt;17&lt;/ref-type&gt;&lt;contributors&gt;&lt;authors&gt;&lt;author&gt;Fried, E. I.&lt;/author&gt;&lt;author&gt;Greene, A. L.&lt;/author&gt;&lt;author&gt;Eaton, N. R.&lt;/author&gt;&lt;/authors&gt;&lt;/contributors&gt;&lt;auth-address&gt;Unit of Clinical Psychology, Faculty of Social and Behavioral Sciences, Leiden University, Leiden, The Netherlands.&amp;#xD;Department of Psychology, Stony Brook University, Stony Brook, NY, USA.&lt;/auth-address&gt;&lt;titles&gt;&lt;title&gt;The p factor is the sum of its parts, for now&lt;/title&gt;&lt;secondary-title&gt;World Psychiatry&lt;/secondary-title&gt;&lt;alt-title&gt;World Psychiatry&lt;/alt-title&gt;&lt;/titles&gt;&lt;periodical&gt;&lt;full-title&gt;World Psychiatry&lt;/full-title&gt;&lt;/periodical&gt;&lt;alt-periodical&gt;&lt;full-title&gt;World Psychiatry&lt;/full-title&gt;&lt;/alt-periodical&gt;&lt;pages&gt;69-70&lt;/pages&gt;&lt;volume&gt;20&lt;/volume&gt;&lt;number&gt;1&lt;/number&gt;&lt;dates&gt;&lt;year&gt;2021&lt;/year&gt;&lt;pub-dates&gt;&lt;date&gt;Feb&lt;/date&gt;&lt;/pub-dates&gt;&lt;/dates&gt;&lt;isbn&gt;1723-8617 (Print)&amp;#xD;2051-5545 (Electronic)&amp;#xD;1723-8617 (Linking)&lt;/isbn&gt;&lt;accession-num&gt;33432741&lt;/accession-num&gt;&lt;urls&gt;&lt;related-urls&gt;&lt;url&gt;https://www.ncbi.nlm.nih.gov/pubmed/33432741&lt;/url&gt;&lt;/related-urls&gt;&lt;/urls&gt;&lt;custom2&gt;PMC7801826&lt;/custom2&gt;&lt;electronic-resource-num&gt;10.1002/wps.20814&lt;/electronic-resource-num&gt;&lt;remote-database-name&gt;PubMed-not-MEDLINE&lt;/remote-database-name&gt;&lt;remote-database-provider&gt;NLM&lt;/remote-database-provider&gt;&lt;language&gt;English&lt;/language&gt;&lt;/record&gt;&lt;/Cite&gt;&lt;/EndNote&gt;</w:instrText>
      </w:r>
      <w:r w:rsidRPr="0434E808">
        <w:rPr>
          <w:rFonts w:eastAsia="Calibri"/>
          <w:color w:val="000000" w:themeColor="text1"/>
        </w:rPr>
        <w:fldChar w:fldCharType="separate"/>
      </w:r>
      <w:r w:rsidR="00B4130C" w:rsidRPr="00B4130C">
        <w:rPr>
          <w:rFonts w:eastAsia="Calibri"/>
          <w:noProof/>
          <w:color w:val="000000" w:themeColor="text1"/>
          <w:vertAlign w:val="superscript"/>
        </w:rPr>
        <w:t>32</w:t>
      </w:r>
      <w:r w:rsidRPr="0434E808">
        <w:rPr>
          <w:rFonts w:eastAsia="Calibri"/>
          <w:color w:val="000000" w:themeColor="text1"/>
        </w:rPr>
        <w:fldChar w:fldCharType="end"/>
      </w:r>
      <w:r w:rsidRPr="0434E808">
        <w:rPr>
          <w:rFonts w:eastAsia="Calibri"/>
          <w:color w:val="000000" w:themeColor="text1"/>
        </w:rPr>
        <w:t xml:space="preserve">, which leaves non-p even further adrift from reality. However, similar accusations could be levelled at g, the general factor that emerges from diverse cognitive traits, but g is one of the most stable and predictive variables in the behavioural sciences </w:t>
      </w:r>
      <w:r w:rsidRPr="0434E808">
        <w:rPr>
          <w:rFonts w:eastAsia="Calibri"/>
          <w:color w:val="000000" w:themeColor="text1"/>
        </w:rPr>
        <w:fldChar w:fldCharType="begin"/>
      </w:r>
      <w:r w:rsidR="00B4130C">
        <w:rPr>
          <w:rFonts w:eastAsia="Calibri"/>
          <w:color w:val="000000" w:themeColor="text1"/>
        </w:rPr>
        <w:instrText xml:space="preserve"> ADDIN EN.CITE &lt;EndNote&gt;&lt;Cite&gt;&lt;Author&gt;Plomin&lt;/Author&gt;&lt;Year&gt;2018&lt;/Year&gt;&lt;RecNum&gt;437&lt;/RecNum&gt;&lt;DisplayText&gt;&lt;style face="superscript"&gt;33&lt;/style&gt;&lt;/DisplayText&gt;&lt;record&gt;&lt;rec-number&gt;437&lt;/rec-number&gt;&lt;foreign-keys&gt;&lt;key app="EN" db-id="v2pvt2p5d20vtyeee9avpeacdateftts59p9" timestamp="1673135297" guid="8d13cb3e-2d69-4c7c-a3c0-594495e6c071"&gt;437&lt;/key&gt;&lt;/foreign-keys&gt;&lt;ref-type name="Journal Article"&gt;17&lt;/ref-type&gt;&lt;contributors&gt;&lt;authors&gt;&lt;author&gt;Plomin, R.&lt;/author&gt;&lt;author&gt;von Stumm, S.&lt;/author&gt;&lt;/authors&gt;&lt;/contributors&gt;&lt;auth-address&gt;Institute of Psychiatry, Psychology and Neuroscience, King&amp;apos;s College London, 16 De Crespigny Park, London SE5 8AF, UK.&amp;#xD;Department of Psychological and Behavioural Science, London School of Economics and Political Science, Queens House, 55-56 Lincoln&amp;apos;s Inn Fields, London WC2A 3LJ, UK.&lt;/auth-address&gt;&lt;titles&gt;&lt;title&gt;The new genetics of intelligence&lt;/title&gt;&lt;secondary-title&gt;Nat Rev Genet&lt;/secondary-title&gt;&lt;/titles&gt;&lt;periodical&gt;&lt;full-title&gt;Nat Rev Genet&lt;/full-title&gt;&lt;/periodical&gt;&lt;pages&gt;148-159&lt;/pages&gt;&lt;volume&gt;19&lt;/volume&gt;&lt;number&gt;3&lt;/number&gt;&lt;edition&gt;20180108&lt;/edition&gt;&lt;keywords&gt;&lt;keyword&gt;Genome-Wide Association Study&lt;/keyword&gt;&lt;keyword&gt;Human Genetics/methods&lt;/keyword&gt;&lt;keyword&gt;Humans&lt;/keyword&gt;&lt;keyword&gt;Intelligence/*genetics&lt;/keyword&gt;&lt;keyword&gt;*Polymorphism, Single Nucleotide&lt;/keyword&gt;&lt;keyword&gt;*Quantitative Trait, Heritable&lt;/keyword&gt;&lt;/keywords&gt;&lt;dates&gt;&lt;year&gt;2018&lt;/year&gt;&lt;pub-dates&gt;&lt;date&gt;Mar&lt;/date&gt;&lt;/pub-dates&gt;&lt;/dates&gt;&lt;publisher&gt;Springer Science and Business Media LLC&lt;/publisher&gt;&lt;isbn&gt;1471-0064 (Electronic)&amp;#xD;1471-0056 (Print)&amp;#xD;1471-0056 (Linking)&lt;/isbn&gt;&lt;accession-num&gt;29335645&lt;/accession-num&gt;&lt;urls&gt;&lt;related-urls&gt;&lt;url&gt;https://www.ncbi.nlm.nih.gov/pubmed/29335645&lt;/url&gt;&lt;/related-urls&gt;&lt;/urls&gt;&lt;custom1&gt;Competing interests statement The authors declare no competing interests.&lt;/custom1&gt;&lt;custom2&gt;PMC5985927&lt;/custom2&gt;&lt;electronic-resource-num&gt;10.1038/nrg.2017.104&lt;/electronic-resource-num&gt;&lt;remote-database-name&gt;Medline&lt;/remote-database-name&gt;&lt;remote-database-provider&gt;NLM&lt;/remote-database-provider&gt;&lt;/record&gt;&lt;/Cite&gt;&lt;/EndNote&gt;</w:instrText>
      </w:r>
      <w:r w:rsidRPr="0434E808">
        <w:rPr>
          <w:rFonts w:eastAsia="Calibri"/>
          <w:color w:val="000000" w:themeColor="text1"/>
        </w:rPr>
        <w:fldChar w:fldCharType="separate"/>
      </w:r>
      <w:r w:rsidR="00B4130C" w:rsidRPr="00B4130C">
        <w:rPr>
          <w:rFonts w:eastAsia="Calibri"/>
          <w:noProof/>
          <w:color w:val="000000" w:themeColor="text1"/>
          <w:vertAlign w:val="superscript"/>
        </w:rPr>
        <w:t>33</w:t>
      </w:r>
      <w:r w:rsidRPr="0434E808">
        <w:rPr>
          <w:rFonts w:eastAsia="Calibri"/>
          <w:color w:val="000000" w:themeColor="text1"/>
        </w:rPr>
        <w:fldChar w:fldCharType="end"/>
      </w:r>
      <w:r w:rsidRPr="0434E808">
        <w:rPr>
          <w:rFonts w:eastAsia="Calibri"/>
          <w:color w:val="000000" w:themeColor="text1"/>
        </w:rPr>
        <w:t>. g is what diverse cognitive traits have in common and is not caused by any single physiological process</w:t>
      </w:r>
      <w:r>
        <w:rPr>
          <w:rFonts w:eastAsia="Calibri"/>
          <w:color w:val="000000" w:themeColor="text1"/>
        </w:rPr>
        <w:t>,</w:t>
      </w:r>
      <w:r w:rsidRPr="0434E808">
        <w:rPr>
          <w:rFonts w:eastAsia="Calibri"/>
          <w:color w:val="000000" w:themeColor="text1"/>
        </w:rPr>
        <w:t xml:space="preserve"> such as speed of neural conduction, nor is it defined by any single psychological process such as abstract reasoning. We </w:t>
      </w:r>
      <w:r>
        <w:rPr>
          <w:rFonts w:eastAsia="Calibri"/>
          <w:color w:val="000000" w:themeColor="text1"/>
        </w:rPr>
        <w:t xml:space="preserve">embrace the possibility that </w:t>
      </w:r>
      <w:r w:rsidRPr="0434E808">
        <w:rPr>
          <w:rFonts w:eastAsia="Calibri"/>
          <w:color w:val="000000" w:themeColor="text1"/>
        </w:rPr>
        <w:t>p, like g, is not one thing – it is precisely what diverse traits have in common</w:t>
      </w:r>
      <w:r>
        <w:rPr>
          <w:rFonts w:eastAsia="Calibri"/>
          <w:color w:val="000000" w:themeColor="text1"/>
        </w:rPr>
        <w:t xml:space="preserve"> </w:t>
      </w:r>
      <w:r>
        <w:rPr>
          <w:rFonts w:eastAsia="Calibri"/>
          <w:color w:val="000000" w:themeColor="text1"/>
        </w:rPr>
        <w:fldChar w:fldCharType="begin">
          <w:fldData xml:space="preserve">PEVuZE5vdGU+PENpdGU+PEF1dGhvcj5TbWl0aDwvQXV0aG9yPjxZZWFyPjIwMjA8L1llYXI+PFJl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</w:fldData>
        </w:fldChar>
      </w:r>
      <w:r w:rsidR="00B4130C">
        <w:rPr>
          <w:rFonts w:eastAsia="Calibri"/>
          <w:color w:val="000000" w:themeColor="text1"/>
        </w:rPr>
        <w:instrText xml:space="preserve"> ADDIN EN.CITE </w:instrText>
      </w:r>
      <w:r w:rsidR="00B4130C">
        <w:rPr>
          <w:rFonts w:eastAsia="Calibri"/>
          <w:color w:val="000000" w:themeColor="text1"/>
        </w:rPr>
        <w:fldChar w:fldCharType="begin">
          <w:fldData xml:space="preserve">PEVuZE5vdGU+PENpdGU+PEF1dGhvcj5TbWl0aDwvQXV0aG9yPjxZZWFyPjIwMjA8L1llYXI+PFJl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</w:fldData>
        </w:fldChar>
      </w:r>
      <w:r w:rsidR="00B4130C">
        <w:rPr>
          <w:rFonts w:eastAsia="Calibri"/>
          <w:color w:val="000000" w:themeColor="text1"/>
        </w:rPr>
        <w:instrText xml:space="preserve"> ADDIN EN.CITE.DATA </w:instrText>
      </w:r>
      <w:r w:rsidR="00B4130C">
        <w:rPr>
          <w:rFonts w:eastAsia="Calibri"/>
          <w:color w:val="000000" w:themeColor="text1"/>
        </w:rPr>
      </w:r>
      <w:r w:rsidR="00B4130C">
        <w:rPr>
          <w:rFonts w:eastAsia="Calibri"/>
          <w:color w:val="000000" w:themeColor="text1"/>
        </w:rPr>
        <w:fldChar w:fldCharType="end"/>
      </w:r>
      <w:r>
        <w:rPr>
          <w:rFonts w:eastAsia="Calibri"/>
          <w:color w:val="000000" w:themeColor="text1"/>
        </w:rPr>
      </w:r>
      <w:r>
        <w:rPr>
          <w:rFonts w:eastAsia="Calibri"/>
          <w:color w:val="000000" w:themeColor="text1"/>
        </w:rPr>
        <w:fldChar w:fldCharType="separate"/>
      </w:r>
      <w:r w:rsidR="00B4130C" w:rsidRPr="00B4130C">
        <w:rPr>
          <w:rFonts w:eastAsia="Calibri"/>
          <w:noProof/>
          <w:color w:val="000000" w:themeColor="text1"/>
          <w:vertAlign w:val="superscript"/>
        </w:rPr>
        <w:t>34</w:t>
      </w:r>
      <w:r>
        <w:rPr>
          <w:rFonts w:eastAsia="Calibri"/>
          <w:color w:val="000000" w:themeColor="text1"/>
        </w:rPr>
        <w:fldChar w:fldCharType="end"/>
      </w:r>
      <w:r>
        <w:rPr>
          <w:rFonts w:eastAsia="Calibri"/>
          <w:color w:val="000000" w:themeColor="text1"/>
        </w:rPr>
        <w:t>.</w:t>
      </w:r>
      <w:r w:rsidRPr="0434E808">
        <w:rPr>
          <w:rFonts w:eastAsia="Calibri"/>
          <w:color w:val="000000" w:themeColor="text1"/>
        </w:rPr>
        <w:t xml:space="preserve"> We </w:t>
      </w:r>
      <w:r>
        <w:rPr>
          <w:rFonts w:eastAsia="Calibri"/>
          <w:color w:val="000000" w:themeColor="text1"/>
        </w:rPr>
        <w:t xml:space="preserve">suggest </w:t>
      </w:r>
      <w:r w:rsidRPr="0434E808">
        <w:rPr>
          <w:rFonts w:eastAsia="Calibri"/>
          <w:color w:val="000000" w:themeColor="text1"/>
        </w:rPr>
        <w:t xml:space="preserve">that p will be similarly </w:t>
      </w:r>
      <w:r>
        <w:rPr>
          <w:rFonts w:eastAsia="Calibri"/>
          <w:color w:val="000000" w:themeColor="text1"/>
        </w:rPr>
        <w:t>valuable for</w:t>
      </w:r>
      <w:r w:rsidRPr="0434E808">
        <w:rPr>
          <w:rFonts w:eastAsia="Calibri"/>
          <w:color w:val="000000" w:themeColor="text1"/>
        </w:rPr>
        <w:t xml:space="preserve"> understanding general genetic influences, and </w:t>
      </w:r>
      <w:r>
        <w:rPr>
          <w:rFonts w:eastAsia="Calibri"/>
          <w:color w:val="000000" w:themeColor="text1"/>
        </w:rPr>
        <w:t>that isolating the transdiagnostic effects captured by p</w:t>
      </w:r>
      <w:r w:rsidRPr="0434E808">
        <w:rPr>
          <w:rFonts w:eastAsia="Calibri"/>
          <w:color w:val="000000" w:themeColor="text1"/>
        </w:rPr>
        <w:t xml:space="preserve"> will be useful in sharpening research on specific genetic influences</w:t>
      </w:r>
      <w:r>
        <w:rPr>
          <w:rFonts w:eastAsia="Calibri"/>
          <w:color w:val="000000" w:themeColor="text1"/>
        </w:rPr>
        <w:t>, particularly in the context of developmental psychopathology and clinical epidemiological studies</w:t>
      </w:r>
      <w:r w:rsidRPr="0434E808">
        <w:rPr>
          <w:rFonts w:eastAsia="Calibri"/>
          <w:color w:val="000000" w:themeColor="text1"/>
        </w:rPr>
        <w:t xml:space="preserve">. </w:t>
      </w:r>
      <w:r>
        <w:rPr>
          <w:rFonts w:eastAsia="Calibri"/>
          <w:color w:val="000000" w:themeColor="text1"/>
        </w:rPr>
        <w:t xml:space="preserve">Genetic effects that are disorder-specific might inform future research into causes and consequences of psychiatric conditions applying causal designs including mendelian randomization and longitudinal models </w:t>
      </w:r>
      <w:r>
        <w:rPr>
          <w:rFonts w:eastAsia="Calibri"/>
          <w:color w:val="000000" w:themeColor="text1"/>
        </w:rPr>
        <w:fldChar w:fldCharType="begin">
          <w:fldData xml:space="preserve">PEVuZE5vdGU+PENpdGU+PEF1dGhvcj5QaW5nYXVsdDwvQXV0aG9yPjxZZWFyPjIwMTY8L1llYXI+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</w:fldData>
        </w:fldChar>
      </w:r>
      <w:r w:rsidR="00B4130C">
        <w:rPr>
          <w:rFonts w:eastAsia="Calibri"/>
          <w:color w:val="000000" w:themeColor="text1"/>
        </w:rPr>
        <w:instrText xml:space="preserve"> ADDIN EN.CITE </w:instrText>
      </w:r>
      <w:r w:rsidR="00B4130C">
        <w:rPr>
          <w:rFonts w:eastAsia="Calibri"/>
          <w:color w:val="000000" w:themeColor="text1"/>
        </w:rPr>
        <w:fldChar w:fldCharType="begin">
          <w:fldData xml:space="preserve">PEVuZE5vdGU+PENpdGU+PEF1dGhvcj5QaW5nYXVsdDwvQXV0aG9yPjxZZWFyPjIwMTY8L1llYXI+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</w:fldData>
        </w:fldChar>
      </w:r>
      <w:r w:rsidR="00B4130C">
        <w:rPr>
          <w:rFonts w:eastAsia="Calibri"/>
          <w:color w:val="000000" w:themeColor="text1"/>
        </w:rPr>
        <w:instrText xml:space="preserve"> ADDIN EN.CITE.DATA </w:instrText>
      </w:r>
      <w:r w:rsidR="00B4130C">
        <w:rPr>
          <w:rFonts w:eastAsia="Calibri"/>
          <w:color w:val="000000" w:themeColor="text1"/>
        </w:rPr>
      </w:r>
      <w:r w:rsidR="00B4130C">
        <w:rPr>
          <w:rFonts w:eastAsia="Calibri"/>
          <w:color w:val="000000" w:themeColor="text1"/>
        </w:rPr>
        <w:fldChar w:fldCharType="end"/>
      </w:r>
      <w:r>
        <w:rPr>
          <w:rFonts w:eastAsia="Calibri"/>
          <w:color w:val="000000" w:themeColor="text1"/>
        </w:rPr>
      </w:r>
      <w:r>
        <w:rPr>
          <w:rFonts w:eastAsia="Calibri"/>
          <w:color w:val="000000" w:themeColor="text1"/>
        </w:rPr>
        <w:fldChar w:fldCharType="separate"/>
      </w:r>
      <w:r w:rsidR="00B4130C" w:rsidRPr="00B4130C">
        <w:rPr>
          <w:rFonts w:eastAsia="Calibri"/>
          <w:noProof/>
          <w:color w:val="000000" w:themeColor="text1"/>
          <w:vertAlign w:val="superscript"/>
        </w:rPr>
        <w:t>35, 36</w:t>
      </w:r>
      <w:r>
        <w:rPr>
          <w:rFonts w:eastAsia="Calibri"/>
          <w:color w:val="000000" w:themeColor="text1"/>
        </w:rPr>
        <w:fldChar w:fldCharType="end"/>
      </w:r>
      <w:r>
        <w:rPr>
          <w:rFonts w:eastAsia="Calibri"/>
          <w:color w:val="000000" w:themeColor="text1"/>
        </w:rPr>
        <w:t xml:space="preserve">. </w:t>
      </w:r>
    </w:p>
    <w:p w14:paraId="7467F82D" w14:textId="77777777" w:rsidR="002E1052" w:rsidRDefault="002E1052" w:rsidP="00B04A58">
      <w:pPr>
        <w:rPr>
          <w:rFonts w:eastAsia="Calibri"/>
          <w:color w:val="000000" w:themeColor="text1"/>
        </w:rPr>
      </w:pPr>
    </w:p>
    <w:p w14:paraId="53A8D80C" w14:textId="35298C07" w:rsidR="002E1052" w:rsidRPr="00464885" w:rsidRDefault="002E1052" w:rsidP="00B04A58">
      <w:pPr>
        <w:rPr>
          <w:rFonts w:eastAsia="Calibri"/>
          <w:color w:val="000000" w:themeColor="text1"/>
        </w:rPr>
      </w:pPr>
      <w:r w:rsidRPr="00F41308">
        <w:rPr>
          <w:rFonts w:eastAsia="Calibri"/>
          <w:color w:val="000000" w:themeColor="text1"/>
        </w:rPr>
        <w:t xml:space="preserve">A further limitation is related to our choice of modelling p as a common factor, given our interest in capturing transdiagnostic genetic effects that could index shared genetic liability across all 11 major psychiatric disorders. Although alternative models have been proposed </w:t>
      </w:r>
      <w:r>
        <w:rPr>
          <w:rFonts w:eastAsia="Calibri"/>
          <w:color w:val="000000" w:themeColor="text1"/>
        </w:rPr>
        <w:fldChar w:fldCharType="begin">
          <w:fldData xml:space="preserve">PEVuZE5vdGU+PENpdGU+PEF1dGhvcj5XYXR0czwvQXV0aG9yPjxZZWFyPjIwMTk8L1llYXI+PFJl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</w:fldData>
        </w:fldChar>
      </w:r>
      <w:r w:rsidR="00B4130C">
        <w:rPr>
          <w:rFonts w:eastAsia="Calibri"/>
          <w:color w:val="000000" w:themeColor="text1"/>
        </w:rPr>
        <w:instrText xml:space="preserve"> ADDIN EN.CITE </w:instrText>
      </w:r>
      <w:r w:rsidR="00B4130C">
        <w:rPr>
          <w:rFonts w:eastAsia="Calibri"/>
          <w:color w:val="000000" w:themeColor="text1"/>
        </w:rPr>
        <w:fldChar w:fldCharType="begin">
          <w:fldData xml:space="preserve">PEVuZE5vdGU+PENpdGU+PEF1dGhvcj5XYXR0czwvQXV0aG9yPjxZZWFyPjIwMTk8L1llYXI+PFJl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</w:fldData>
        </w:fldChar>
      </w:r>
      <w:r w:rsidR="00B4130C">
        <w:rPr>
          <w:rFonts w:eastAsia="Calibri"/>
          <w:color w:val="000000" w:themeColor="text1"/>
        </w:rPr>
        <w:instrText xml:space="preserve"> ADDIN EN.CITE.DATA </w:instrText>
      </w:r>
      <w:r w:rsidR="00B4130C">
        <w:rPr>
          <w:rFonts w:eastAsia="Calibri"/>
          <w:color w:val="000000" w:themeColor="text1"/>
        </w:rPr>
      </w:r>
      <w:r w:rsidR="00B4130C">
        <w:rPr>
          <w:rFonts w:eastAsia="Calibri"/>
          <w:color w:val="000000" w:themeColor="text1"/>
        </w:rPr>
        <w:fldChar w:fldCharType="end"/>
      </w:r>
      <w:r>
        <w:rPr>
          <w:rFonts w:eastAsia="Calibri"/>
          <w:color w:val="000000" w:themeColor="text1"/>
        </w:rPr>
      </w:r>
      <w:r>
        <w:rPr>
          <w:rFonts w:eastAsia="Calibri"/>
          <w:color w:val="000000" w:themeColor="text1"/>
        </w:rPr>
        <w:fldChar w:fldCharType="separate"/>
      </w:r>
      <w:r w:rsidR="00B4130C" w:rsidRPr="00B4130C">
        <w:rPr>
          <w:rFonts w:eastAsia="Calibri"/>
          <w:noProof/>
          <w:color w:val="000000" w:themeColor="text1"/>
          <w:vertAlign w:val="superscript"/>
        </w:rPr>
        <w:t>10, 17, 37</w:t>
      </w:r>
      <w:r>
        <w:rPr>
          <w:rFonts w:eastAsia="Calibri"/>
          <w:color w:val="000000" w:themeColor="text1"/>
        </w:rPr>
        <w:fldChar w:fldCharType="end"/>
      </w:r>
      <w:r w:rsidRPr="00F41308">
        <w:rPr>
          <w:rFonts w:eastAsia="Calibri"/>
          <w:color w:val="000000" w:themeColor="text1"/>
        </w:rPr>
        <w:t xml:space="preserve"> </w:t>
      </w:r>
      <w:r w:rsidRPr="00F41308">
        <w:rPr>
          <w:rFonts w:eastAsia="Calibri"/>
          <w:color w:val="000000" w:themeColor="text1"/>
        </w:rPr>
        <w:fldChar w:fldCharType="begin">
          <w:fldData xml:space="preserve">PEVuZE5vdGU+PENpdGUgSGlkZGVuPSIxIj48QXV0aG9yPkNhc3BpPC9BdXRob3I+PFllYXI+MjAy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</w:fldData>
        </w:fldChar>
      </w:r>
      <w:r w:rsidR="00A77AF9">
        <w:rPr>
          <w:rFonts w:eastAsia="Calibri"/>
          <w:color w:val="000000" w:themeColor="text1"/>
        </w:rPr>
        <w:instrText xml:space="preserve"> ADDIN EN.CITE </w:instrText>
      </w:r>
      <w:r w:rsidR="00A77AF9">
        <w:rPr>
          <w:rFonts w:eastAsia="Calibri"/>
          <w:color w:val="000000" w:themeColor="text1"/>
        </w:rPr>
        <w:fldChar w:fldCharType="begin">
          <w:fldData xml:space="preserve">PEVuZE5vdGU+PENpdGUgSGlkZGVuPSIxIj48QXV0aG9yPkNhc3BpPC9BdXRob3I+PFllYXI+MjAy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</w:fldData>
        </w:fldChar>
      </w:r>
      <w:r w:rsidR="00A77AF9">
        <w:rPr>
          <w:rFonts w:eastAsia="Calibri"/>
          <w:color w:val="000000" w:themeColor="text1"/>
        </w:rPr>
        <w:instrText xml:space="preserve"> ADDIN EN.CITE.DATA </w:instrText>
      </w:r>
      <w:r w:rsidR="00A77AF9">
        <w:rPr>
          <w:rFonts w:eastAsia="Calibri"/>
          <w:color w:val="000000" w:themeColor="text1"/>
        </w:rPr>
      </w:r>
      <w:r w:rsidR="00A77AF9">
        <w:rPr>
          <w:rFonts w:eastAsia="Calibri"/>
          <w:color w:val="000000" w:themeColor="text1"/>
        </w:rPr>
        <w:fldChar w:fldCharType="end"/>
      </w:r>
      <w:r w:rsidRPr="00F41308">
        <w:rPr>
          <w:rFonts w:eastAsia="Calibri"/>
          <w:color w:val="000000" w:themeColor="text1"/>
        </w:rPr>
      </w:r>
      <w:r w:rsidRPr="00F41308">
        <w:rPr>
          <w:rFonts w:eastAsia="Calibri"/>
          <w:color w:val="000000" w:themeColor="text1"/>
        </w:rPr>
        <w:fldChar w:fldCharType="separate"/>
      </w:r>
      <w:r w:rsidRPr="00F41308">
        <w:rPr>
          <w:rFonts w:eastAsia="Calibri"/>
          <w:color w:val="000000" w:themeColor="text1"/>
        </w:rPr>
        <w:fldChar w:fldCharType="end"/>
      </w:r>
      <w:r w:rsidRPr="00F41308">
        <w:rPr>
          <w:rFonts w:eastAsia="Calibri"/>
          <w:color w:val="000000" w:themeColor="text1"/>
        </w:rPr>
        <w:t xml:space="preserve">different statistical approaches to modelling p were found to lead to similar estimates </w:t>
      </w:r>
      <w:r>
        <w:rPr>
          <w:rFonts w:eastAsia="Calibri"/>
          <w:color w:val="000000" w:themeColor="text1"/>
        </w:rPr>
        <w:fldChar w:fldCharType="begin">
          <w:fldData xml:space="preserve">PEVuZE5vdGU+PENpdGU+PEF1dGhvcj5DYXNwaTwvQXV0aG9yPjxZZWFyPjIwMjQ8L1llYXI+PFJl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</w:fldData>
        </w:fldChar>
      </w:r>
      <w:r w:rsidR="00B4130C">
        <w:rPr>
          <w:rFonts w:eastAsia="Calibri"/>
          <w:color w:val="000000" w:themeColor="text1"/>
        </w:rPr>
        <w:instrText xml:space="preserve"> ADDIN EN.CITE </w:instrText>
      </w:r>
      <w:r w:rsidR="00B4130C">
        <w:rPr>
          <w:rFonts w:eastAsia="Calibri"/>
          <w:color w:val="000000" w:themeColor="text1"/>
        </w:rPr>
        <w:fldChar w:fldCharType="begin">
          <w:fldData xml:space="preserve">PEVuZE5vdGU+PENpdGU+PEF1dGhvcj5DYXNwaTwvQXV0aG9yPjxZZWFyPjIwMjQ8L1llYXI+PFJl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</w:fldData>
        </w:fldChar>
      </w:r>
      <w:r w:rsidR="00B4130C">
        <w:rPr>
          <w:rFonts w:eastAsia="Calibri"/>
          <w:color w:val="000000" w:themeColor="text1"/>
        </w:rPr>
        <w:instrText xml:space="preserve"> ADDIN EN.CITE.DATA </w:instrText>
      </w:r>
      <w:r w:rsidR="00B4130C">
        <w:rPr>
          <w:rFonts w:eastAsia="Calibri"/>
          <w:color w:val="000000" w:themeColor="text1"/>
        </w:rPr>
      </w:r>
      <w:r w:rsidR="00B4130C">
        <w:rPr>
          <w:rFonts w:eastAsia="Calibri"/>
          <w:color w:val="000000" w:themeColor="text1"/>
        </w:rPr>
        <w:fldChar w:fldCharType="end"/>
      </w:r>
      <w:r>
        <w:rPr>
          <w:rFonts w:eastAsia="Calibri"/>
          <w:color w:val="000000" w:themeColor="text1"/>
        </w:rPr>
      </w:r>
      <w:r>
        <w:rPr>
          <w:rFonts w:eastAsia="Calibri"/>
          <w:color w:val="000000" w:themeColor="text1"/>
        </w:rPr>
        <w:fldChar w:fldCharType="separate"/>
      </w:r>
      <w:r w:rsidR="00B4130C" w:rsidRPr="00B4130C">
        <w:rPr>
          <w:rFonts w:eastAsia="Calibri"/>
          <w:noProof/>
          <w:color w:val="000000" w:themeColor="text1"/>
          <w:vertAlign w:val="superscript"/>
        </w:rPr>
        <w:t>17</w:t>
      </w:r>
      <w:r>
        <w:rPr>
          <w:rFonts w:eastAsia="Calibri"/>
          <w:color w:val="000000" w:themeColor="text1"/>
        </w:rPr>
        <w:fldChar w:fldCharType="end"/>
      </w:r>
      <w:r w:rsidRPr="00F41308">
        <w:rPr>
          <w:rFonts w:eastAsia="Calibri"/>
          <w:color w:val="000000" w:themeColor="text1"/>
        </w:rPr>
        <w:t>. Relatedly, we allowed our indicators to load f</w:t>
      </w:r>
      <w:r w:rsidR="333FF35F" w:rsidRPr="00F41308">
        <w:rPr>
          <w:rFonts w:eastAsia="Calibri"/>
          <w:color w:val="000000" w:themeColor="text1"/>
        </w:rPr>
        <w:t>r</w:t>
      </w:r>
      <w:r w:rsidRPr="00F41308">
        <w:rPr>
          <w:rFonts w:eastAsia="Calibri"/>
          <w:color w:val="000000" w:themeColor="text1"/>
        </w:rPr>
        <w:t xml:space="preserve">eely onto the common factor, as such, some disorders (e.g., ANX, MDD and PTSD) contributed more than others to the general factor (e.g., OCD and AN). A model </w:t>
      </w:r>
      <w:r>
        <w:rPr>
          <w:rFonts w:eastAsia="Calibri"/>
          <w:color w:val="000000" w:themeColor="text1"/>
        </w:rPr>
        <w:t>in which</w:t>
      </w:r>
      <w:r w:rsidRPr="00F41308">
        <w:rPr>
          <w:rFonts w:eastAsia="Calibri"/>
          <w:color w:val="000000" w:themeColor="text1"/>
        </w:rPr>
        <w:t xml:space="preserve"> all indicators are restricted to contribute the same amount of variance to the general factor would likely have led to different results, although arguably it would have provided </w:t>
      </w:r>
      <w:r>
        <w:rPr>
          <w:rFonts w:eastAsia="Calibri"/>
          <w:color w:val="000000" w:themeColor="text1"/>
        </w:rPr>
        <w:t xml:space="preserve">a </w:t>
      </w:r>
      <w:r w:rsidRPr="00F41308">
        <w:rPr>
          <w:rFonts w:eastAsia="Calibri"/>
          <w:color w:val="000000" w:themeColor="text1"/>
        </w:rPr>
        <w:t>poor</w:t>
      </w:r>
      <w:r>
        <w:rPr>
          <w:rFonts w:eastAsia="Calibri"/>
          <w:color w:val="000000" w:themeColor="text1"/>
        </w:rPr>
        <w:t>er</w:t>
      </w:r>
      <w:r w:rsidRPr="00F41308">
        <w:rPr>
          <w:rFonts w:eastAsia="Calibri"/>
          <w:color w:val="000000" w:themeColor="text1"/>
        </w:rPr>
        <w:t xml:space="preserve"> account of transdiagnostic effects in psychopathology. </w:t>
      </w:r>
      <w:r w:rsidRPr="00BE79B6">
        <w:rPr>
          <w:rFonts w:eastAsia="Calibri"/>
          <w:color w:val="000000" w:themeColor="text1"/>
        </w:rPr>
        <w:t xml:space="preserve">It </w:t>
      </w:r>
      <w:r w:rsidRPr="005E1A50">
        <w:rPr>
          <w:rFonts w:eastAsia="Calibri"/>
          <w:color w:val="000000" w:themeColor="text1"/>
        </w:rPr>
        <w:t>should al</w:t>
      </w:r>
      <w:r>
        <w:rPr>
          <w:rFonts w:eastAsia="Calibri"/>
          <w:color w:val="000000" w:themeColor="text1"/>
        </w:rPr>
        <w:t>so</w:t>
      </w:r>
      <w:r w:rsidRPr="005E1A50">
        <w:rPr>
          <w:rFonts w:eastAsia="Calibri"/>
          <w:color w:val="000000" w:themeColor="text1"/>
        </w:rPr>
        <w:t xml:space="preserve"> be noted that, while general factor models can fit psychopathological data, alternative explanations have been proposed, most notably network models </w:t>
      </w:r>
      <w:r>
        <w:rPr>
          <w:rFonts w:eastAsia="Calibri"/>
          <w:color w:val="000000" w:themeColor="text1"/>
        </w:rPr>
        <w:fldChar w:fldCharType="begin"/>
      </w:r>
      <w:r w:rsidR="00B4130C">
        <w:rPr>
          <w:rFonts w:eastAsia="Calibri"/>
          <w:color w:val="000000" w:themeColor="text1"/>
        </w:rPr>
        <w:instrText xml:space="preserve"> ADDIN EN.CITE &lt;EndNote&gt;&lt;Cite&gt;&lt;Author&gt;van Bork&lt;/Author&gt;&lt;Year&gt;2017&lt;/Year&gt;&lt;RecNum&gt;551&lt;/RecNum&gt;&lt;DisplayText&gt;&lt;style face="superscript"&gt;38&lt;/style&gt;&lt;/DisplayText&gt;&lt;record&gt;&lt;rec-number&gt;551&lt;/rec-number&gt;&lt;foreign-keys&gt;&lt;key app="EN" db-id="v2pvt2p5d20vtyeee9avpeacdateftts59p9" timestamp="1702912639" guid="557d0692-1e52-4299-9ec4-fae9b3459e0b"&gt;551&lt;/key&gt;&lt;/foreign-keys&gt;&lt;ref-type name="Journal Article"&gt;17&lt;/ref-type&gt;&lt;contributors&gt;&lt;authors&gt;&lt;author&gt;van Bork, Riet&lt;/author&gt;&lt;author&gt;Epskamp, Sacha&lt;/author&gt;&lt;author&gt;Rhemtulla, Mijke&lt;/author&gt;&lt;author&gt;Borsboom, Denny&lt;/author&gt;&lt;author&gt;van der Maas, Han L. J.&lt;/author&gt;&lt;/authors&gt;&lt;/contributors&gt;&lt;titles&gt;&lt;title&gt;What is the p-factor of psychopathology? Some risks of general factor modeling&lt;/title&gt;&lt;secondary-title&gt;Theory &amp;amp; Psychology&lt;/secondary-title&gt;&lt;/titles&gt;&lt;periodical&gt;&lt;full-title&gt;Theory &amp;amp; Psychology&lt;/full-title&gt;&lt;/periodical&gt;&lt;pages&gt;759-773&lt;/pages&gt;&lt;volume&gt;27&lt;/volume&gt;&lt;number&gt;6&lt;/number&gt;&lt;section&gt;759&lt;/section&gt;&lt;keywords&gt;&lt;keyword&gt;Factor analysis,general factor,network analysis,positive manifold,psychopathology&lt;/keyword&gt;&lt;/keywords&gt;&lt;dates&gt;&lt;year&gt;2017&lt;/year&gt;&lt;/dates&gt;&lt;isbn&gt;0959-3543&amp;#xD;1461-7447&lt;/isbn&gt;&lt;urls&gt;&lt;related-urls&gt;&lt;url&gt;https://journals.sagepub.com/doi/abs/10.1177/0959354317737185&lt;/url&gt;&lt;/related-urls&gt;&lt;/urls&gt;&lt;electronic-resource-num&gt;10.1177/0959354317737185&lt;/electronic-resource-num&gt;&lt;/record&gt;&lt;/Cite&gt;&lt;/EndNote&gt;</w:instrText>
      </w:r>
      <w:r>
        <w:rPr>
          <w:rFonts w:eastAsia="Calibri"/>
          <w:color w:val="000000" w:themeColor="text1"/>
        </w:rPr>
        <w:fldChar w:fldCharType="separate"/>
      </w:r>
      <w:r w:rsidR="00B4130C" w:rsidRPr="00B4130C">
        <w:rPr>
          <w:rFonts w:eastAsia="Calibri"/>
          <w:noProof/>
          <w:color w:val="000000" w:themeColor="text1"/>
          <w:vertAlign w:val="superscript"/>
        </w:rPr>
        <w:t>38</w:t>
      </w:r>
      <w:r>
        <w:rPr>
          <w:rFonts w:eastAsia="Calibri"/>
          <w:color w:val="000000" w:themeColor="text1"/>
        </w:rPr>
        <w:fldChar w:fldCharType="end"/>
      </w:r>
      <w:r w:rsidRPr="005E1A50">
        <w:rPr>
          <w:rFonts w:eastAsia="Calibri"/>
          <w:color w:val="000000" w:themeColor="text1"/>
        </w:rPr>
        <w:t>.</w:t>
      </w:r>
      <w:r>
        <w:rPr>
          <w:rFonts w:eastAsia="Calibri"/>
          <w:color w:val="000000" w:themeColor="text1"/>
        </w:rPr>
        <w:t xml:space="preserve"> </w:t>
      </w:r>
    </w:p>
    <w:p w14:paraId="0F752E63" w14:textId="77777777" w:rsidR="002E1052" w:rsidRPr="00464885" w:rsidRDefault="002E1052" w:rsidP="002E1052">
      <w:pPr>
        <w:spacing w:beforeLines="20" w:before="48" w:line="288" w:lineRule="exact"/>
        <w:rPr>
          <w:rFonts w:eastAsia="Calibri" w:cstheme="minorHAnsi"/>
          <w:color w:val="000000" w:themeColor="text1"/>
        </w:rPr>
      </w:pPr>
    </w:p>
    <w:p w14:paraId="1D814044" w14:textId="234E873F" w:rsidR="002E1052" w:rsidRPr="0097423F" w:rsidRDefault="002E1052" w:rsidP="00B04A58">
      <w:r w:rsidRPr="0434E808">
        <w:rPr>
          <w:rFonts w:eastAsia="Calibri"/>
          <w:color w:val="000000" w:themeColor="text1"/>
        </w:rPr>
        <w:t xml:space="preserve">Other limitations are general issues in GWA research. For example, the GWA studies that are the basis for this research are largely limited to individuals of European ancestry, so the results reported here </w:t>
      </w:r>
      <w:r>
        <w:rPr>
          <w:rFonts w:eastAsia="Calibri"/>
          <w:color w:val="000000" w:themeColor="text1"/>
        </w:rPr>
        <w:t>might not</w:t>
      </w:r>
      <w:r w:rsidRPr="0434E808">
        <w:rPr>
          <w:rFonts w:eastAsia="Calibri"/>
          <w:color w:val="000000" w:themeColor="text1"/>
        </w:rPr>
        <w:t xml:space="preserve"> generalize beyond this population</w:t>
      </w:r>
      <w:r>
        <w:rPr>
          <w:rFonts w:eastAsia="Calibri"/>
          <w:color w:val="000000" w:themeColor="text1"/>
        </w:rPr>
        <w:t xml:space="preserve"> </w:t>
      </w:r>
      <w:r>
        <w:rPr>
          <w:rFonts w:eastAsia="Calibri"/>
          <w:color w:val="000000" w:themeColor="text1"/>
        </w:rPr>
        <w:fldChar w:fldCharType="begin">
          <w:fldData xml:space="preserve">PEVuZE5vdGU+PENpdGU+PEF1dGhvcj5UdXJsZXk8L0F1dGhvcj48WWVhcj4yMDIxPC9ZZWFyPjxS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</w:fldData>
        </w:fldChar>
      </w:r>
      <w:r w:rsidR="00B4130C" w:rsidRPr="00B04A58">
        <w:rPr>
          <w:rFonts w:eastAsia="Calibri"/>
          <w:color w:val="000000" w:themeColor="text1"/>
        </w:rPr>
        <w:instrText xml:space="preserve"> ADDIN EN.CITE </w:instrText>
      </w:r>
      <w:r w:rsidR="00B4130C" w:rsidRPr="00B04A58">
        <w:rPr>
          <w:rFonts w:eastAsia="Calibri"/>
          <w:color w:val="000000" w:themeColor="text1"/>
        </w:rPr>
        <w:fldChar w:fldCharType="begin">
          <w:fldData xml:space="preserve">PEVuZE5vdGU+PENpdGU+PEF1dGhvcj5UdXJsZXk8L0F1dGhvcj48WWVhcj4yMDIxPC9ZZWFyPjxS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</w:fldData>
        </w:fldChar>
      </w:r>
      <w:r w:rsidR="00B4130C" w:rsidRPr="00B04A58">
        <w:rPr>
          <w:rFonts w:eastAsia="Calibri"/>
          <w:color w:val="000000" w:themeColor="text1"/>
        </w:rPr>
        <w:instrText xml:space="preserve"> ADDIN EN.CITE.DATA </w:instrText>
      </w:r>
      <w:r w:rsidR="00B4130C" w:rsidRPr="00B04A58">
        <w:rPr>
          <w:rFonts w:eastAsia="Calibri"/>
          <w:color w:val="000000" w:themeColor="text1"/>
        </w:rPr>
      </w:r>
      <w:r w:rsidR="00B4130C" w:rsidRPr="00B04A58">
        <w:rPr>
          <w:rFonts w:eastAsia="Calibri"/>
          <w:color w:val="000000" w:themeColor="text1"/>
        </w:rPr>
        <w:fldChar w:fldCharType="end"/>
      </w:r>
      <w:r>
        <w:rPr>
          <w:rFonts w:eastAsia="Calibri"/>
          <w:color w:val="000000" w:themeColor="text1"/>
        </w:rPr>
      </w:r>
      <w:r>
        <w:rPr>
          <w:rFonts w:eastAsia="Calibri"/>
          <w:color w:val="000000" w:themeColor="text1"/>
        </w:rPr>
        <w:fldChar w:fldCharType="separate"/>
      </w:r>
      <w:r w:rsidR="00B4130C" w:rsidRPr="00B4130C">
        <w:rPr>
          <w:rFonts w:eastAsia="Calibri"/>
          <w:noProof/>
          <w:color w:val="000000" w:themeColor="text1"/>
          <w:vertAlign w:val="superscript"/>
        </w:rPr>
        <w:t>39, 40</w:t>
      </w:r>
      <w:r>
        <w:rPr>
          <w:rFonts w:eastAsia="Calibri"/>
          <w:color w:val="000000" w:themeColor="text1"/>
        </w:rPr>
        <w:fldChar w:fldCharType="end"/>
      </w:r>
      <w:r w:rsidRPr="0434E808">
        <w:rPr>
          <w:rFonts w:eastAsia="Calibri"/>
          <w:color w:val="000000" w:themeColor="text1"/>
        </w:rPr>
        <w:t>. In addition, the contributing GWA studies are meta-analyses of different cohorts that may be subject to heterogeneity that cannot be fully quantified. Moreover, our research is limited by issues that could affect any GWA results</w:t>
      </w:r>
      <w:r>
        <w:rPr>
          <w:rFonts w:eastAsia="Calibri"/>
          <w:color w:val="000000" w:themeColor="text1"/>
        </w:rPr>
        <w:t>,</w:t>
      </w:r>
      <w:r w:rsidRPr="0434E808">
        <w:rPr>
          <w:rFonts w:eastAsia="Calibri"/>
          <w:color w:val="000000" w:themeColor="text1"/>
        </w:rPr>
        <w:t xml:space="preserve"> such as cross-trait assortative mating </w:t>
      </w:r>
      <w:r w:rsidRPr="0434E808">
        <w:rPr>
          <w:rFonts w:eastAsia="Calibri"/>
          <w:color w:val="000000" w:themeColor="text1"/>
        </w:rPr>
        <w:fldChar w:fldCharType="begin">
          <w:fldData xml:space="preserve">PEVuZE5vdGU+PENpdGU+PEF1dGhvcj5Cb3JkZXI8L0F1dGhvcj48WWVhcj4yMDIyPC9ZZWFyPjxS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ZT5TY2llbmNlPC9mdWxsLXRpdGxlPjwvYWx0LXBlcmlvZGljYWw+PHBhZ2VzPjc1NC03NjE8L3Bh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=
</w:fldData>
        </w:fldChar>
      </w:r>
      <w:r w:rsidR="00B4130C">
        <w:rPr>
          <w:rFonts w:eastAsia="Calibri"/>
          <w:color w:val="000000" w:themeColor="text1"/>
        </w:rPr>
        <w:instrText xml:space="preserve"> ADDIN EN.CITE </w:instrText>
      </w:r>
      <w:r w:rsidR="00B4130C">
        <w:rPr>
          <w:rFonts w:eastAsia="Calibri"/>
          <w:color w:val="000000" w:themeColor="text1"/>
        </w:rPr>
        <w:fldChar w:fldCharType="begin">
          <w:fldData xml:space="preserve">PEVuZE5vdGU+PENpdGU+PEF1dGhvcj5Cb3JkZXI8L0F1dGhvcj48WWVhcj4yMDIyPC9ZZWFyPjxS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ZT5TY2llbmNlPC9mdWxsLXRpdGxlPjwvYWx0LXBlcmlvZGljYWw+PHBhZ2VzPjc1NC03NjE8L3Bh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=
</w:fldData>
        </w:fldChar>
      </w:r>
      <w:r w:rsidR="00B4130C">
        <w:rPr>
          <w:rFonts w:eastAsia="Calibri"/>
          <w:color w:val="000000" w:themeColor="text1"/>
        </w:rPr>
        <w:instrText xml:space="preserve"> ADDIN EN.CITE.DATA </w:instrText>
      </w:r>
      <w:r w:rsidR="00B4130C">
        <w:rPr>
          <w:rFonts w:eastAsia="Calibri"/>
          <w:color w:val="000000" w:themeColor="text1"/>
        </w:rPr>
      </w:r>
      <w:r w:rsidR="00B4130C">
        <w:rPr>
          <w:rFonts w:eastAsia="Calibri"/>
          <w:color w:val="000000" w:themeColor="text1"/>
        </w:rPr>
        <w:fldChar w:fldCharType="end"/>
      </w:r>
      <w:r w:rsidRPr="0434E808">
        <w:rPr>
          <w:rFonts w:eastAsia="Calibri"/>
          <w:color w:val="000000" w:themeColor="text1"/>
        </w:rPr>
      </w:r>
      <w:r w:rsidRPr="0434E808">
        <w:rPr>
          <w:rFonts w:eastAsia="Calibri"/>
          <w:color w:val="000000" w:themeColor="text1"/>
        </w:rPr>
        <w:fldChar w:fldCharType="separate"/>
      </w:r>
      <w:r w:rsidR="00B4130C" w:rsidRPr="00B4130C">
        <w:rPr>
          <w:rFonts w:eastAsia="Calibri"/>
          <w:noProof/>
          <w:color w:val="000000" w:themeColor="text1"/>
          <w:vertAlign w:val="superscript"/>
        </w:rPr>
        <w:t>41</w:t>
      </w:r>
      <w:r w:rsidRPr="0434E808">
        <w:rPr>
          <w:rFonts w:eastAsia="Calibri"/>
          <w:color w:val="000000" w:themeColor="text1"/>
        </w:rPr>
        <w:fldChar w:fldCharType="end"/>
      </w:r>
      <w:r w:rsidRPr="0434E808">
        <w:rPr>
          <w:rFonts w:eastAsia="Calibri"/>
          <w:color w:val="000000" w:themeColor="text1"/>
        </w:rPr>
        <w:t xml:space="preserve"> and population stratification </w:t>
      </w:r>
      <w:r w:rsidRPr="0434E808">
        <w:rPr>
          <w:rFonts w:eastAsia="Calibri"/>
          <w:color w:val="000000" w:themeColor="text1"/>
        </w:rPr>
        <w:fldChar w:fldCharType="begin">
          <w:fldData xml:space="preserve">PEVuZE5vdGU+PENpdGU+PEF1dGhvcj5Ob3ZlbWJyZTwvQXV0aG9yPjxZZWFyPjIwMDg8L1llYXI+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</w:fldData>
        </w:fldChar>
      </w:r>
      <w:r w:rsidR="00B4130C">
        <w:rPr>
          <w:rFonts w:eastAsia="Calibri"/>
          <w:color w:val="000000" w:themeColor="text1"/>
        </w:rPr>
        <w:instrText xml:space="preserve"> ADDIN EN.CITE </w:instrText>
      </w:r>
      <w:r w:rsidR="00B4130C">
        <w:rPr>
          <w:rFonts w:eastAsia="Calibri"/>
          <w:color w:val="000000" w:themeColor="text1"/>
        </w:rPr>
        <w:fldChar w:fldCharType="begin">
          <w:fldData xml:space="preserve">PEVuZE5vdGU+PENpdGU+PEF1dGhvcj5Ob3ZlbWJyZTwvQXV0aG9yPjxZZWFyPjIwMDg8L1llYXI+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</w:fldData>
        </w:fldChar>
      </w:r>
      <w:r w:rsidR="00B4130C">
        <w:rPr>
          <w:rFonts w:eastAsia="Calibri"/>
          <w:color w:val="000000" w:themeColor="text1"/>
        </w:rPr>
        <w:instrText xml:space="preserve"> ADDIN EN.CITE.DATA </w:instrText>
      </w:r>
      <w:r w:rsidR="00B4130C">
        <w:rPr>
          <w:rFonts w:eastAsia="Calibri"/>
          <w:color w:val="000000" w:themeColor="text1"/>
        </w:rPr>
      </w:r>
      <w:r w:rsidR="00B4130C">
        <w:rPr>
          <w:rFonts w:eastAsia="Calibri"/>
          <w:color w:val="000000" w:themeColor="text1"/>
        </w:rPr>
        <w:fldChar w:fldCharType="end"/>
      </w:r>
      <w:r w:rsidRPr="0434E808">
        <w:rPr>
          <w:rFonts w:eastAsia="Calibri"/>
          <w:color w:val="000000" w:themeColor="text1"/>
        </w:rPr>
      </w:r>
      <w:r w:rsidRPr="0434E808">
        <w:rPr>
          <w:rFonts w:eastAsia="Calibri"/>
          <w:color w:val="000000" w:themeColor="text1"/>
        </w:rPr>
        <w:fldChar w:fldCharType="separate"/>
      </w:r>
      <w:r w:rsidR="00B4130C" w:rsidRPr="00B4130C">
        <w:rPr>
          <w:rFonts w:eastAsia="Calibri"/>
          <w:noProof/>
          <w:color w:val="000000" w:themeColor="text1"/>
          <w:vertAlign w:val="superscript"/>
        </w:rPr>
        <w:t>42</w:t>
      </w:r>
      <w:r w:rsidRPr="0434E808">
        <w:rPr>
          <w:rFonts w:eastAsia="Calibri"/>
          <w:color w:val="000000" w:themeColor="text1"/>
        </w:rPr>
        <w:fldChar w:fldCharType="end"/>
      </w:r>
      <w:r w:rsidRPr="0434E808">
        <w:rPr>
          <w:rFonts w:eastAsia="Calibri"/>
          <w:color w:val="000000" w:themeColor="text1"/>
        </w:rPr>
        <w:t>.</w:t>
      </w:r>
    </w:p>
    <w:p w14:paraId="028B424E" w14:textId="77777777" w:rsidR="002E1052" w:rsidRPr="0097423F" w:rsidRDefault="002E1052" w:rsidP="00B04A58">
      <w:pPr>
        <w:rPr>
          <w:rFonts w:cstheme="minorHAnsi"/>
        </w:rPr>
      </w:pPr>
    </w:p>
    <w:p w14:paraId="337B5665" w14:textId="77777777" w:rsidR="002E1052" w:rsidRDefault="002E1052" w:rsidP="00B04A58">
      <w:pPr>
        <w:rPr>
          <w:rFonts w:cstheme="minorHAnsi"/>
        </w:rPr>
      </w:pPr>
      <w:r w:rsidRPr="00464885">
        <w:rPr>
          <w:rFonts w:eastAsia="Calibri" w:cstheme="minorHAnsi"/>
          <w:color w:val="000000" w:themeColor="text1"/>
        </w:rPr>
        <w:t xml:space="preserve">In conclusion, our results show that isolating </w:t>
      </w:r>
      <w:r>
        <w:rPr>
          <w:rFonts w:eastAsia="Calibri" w:cstheme="minorHAnsi"/>
          <w:color w:val="000000" w:themeColor="text1"/>
        </w:rPr>
        <w:t>transdiagnostic effects</w:t>
      </w:r>
      <w:r w:rsidRPr="00464885">
        <w:rPr>
          <w:rFonts w:eastAsia="Calibri" w:cstheme="minorHAnsi"/>
          <w:color w:val="000000" w:themeColor="text1"/>
        </w:rPr>
        <w:t xml:space="preserve"> from major psychiatric disorders provides </w:t>
      </w:r>
      <w:r>
        <w:rPr>
          <w:rFonts w:eastAsia="Calibri" w:cstheme="minorHAnsi"/>
          <w:color w:val="000000" w:themeColor="text1"/>
        </w:rPr>
        <w:t xml:space="preserve">novel insight into </w:t>
      </w:r>
      <w:r w:rsidRPr="00464885">
        <w:rPr>
          <w:rFonts w:eastAsia="Calibri" w:cstheme="minorHAnsi"/>
          <w:color w:val="000000" w:themeColor="text1"/>
        </w:rPr>
        <w:t xml:space="preserve">disorder-specific genetic architecture </w:t>
      </w:r>
      <w:r>
        <w:rPr>
          <w:rFonts w:eastAsia="Calibri" w:cstheme="minorHAnsi"/>
          <w:color w:val="000000" w:themeColor="text1"/>
        </w:rPr>
        <w:t xml:space="preserve">by providing. </w:t>
      </w:r>
      <w:r w:rsidRPr="00464885">
        <w:rPr>
          <w:rFonts w:eastAsia="Calibri" w:cstheme="minorHAnsi"/>
          <w:color w:val="000000" w:themeColor="text1"/>
        </w:rPr>
        <w:t>a more precise understanding of</w:t>
      </w:r>
      <w:r>
        <w:rPr>
          <w:rFonts w:eastAsia="Calibri" w:cstheme="minorHAnsi"/>
          <w:color w:val="000000" w:themeColor="text1"/>
        </w:rPr>
        <w:t xml:space="preserve"> comorbidities and co-occurrences in psychopathology</w:t>
      </w:r>
      <w:r w:rsidRPr="00464885">
        <w:rPr>
          <w:rFonts w:eastAsia="Calibri" w:cstheme="minorHAnsi"/>
          <w:color w:val="000000" w:themeColor="text1"/>
        </w:rPr>
        <w:t xml:space="preserve">. Until </w:t>
      </w:r>
      <w:r>
        <w:rPr>
          <w:rFonts w:eastAsia="Calibri" w:cstheme="minorHAnsi"/>
          <w:color w:val="000000" w:themeColor="text1"/>
        </w:rPr>
        <w:t xml:space="preserve">better correspondence between </w:t>
      </w:r>
      <w:r w:rsidRPr="00464885">
        <w:rPr>
          <w:rFonts w:eastAsia="Calibri" w:cstheme="minorHAnsi"/>
          <w:color w:val="000000" w:themeColor="text1"/>
        </w:rPr>
        <w:t xml:space="preserve">psychiatric diagnoses </w:t>
      </w:r>
      <w:r>
        <w:rPr>
          <w:rFonts w:eastAsia="Calibri" w:cstheme="minorHAnsi"/>
          <w:color w:val="000000" w:themeColor="text1"/>
        </w:rPr>
        <w:t xml:space="preserve">and the </w:t>
      </w:r>
      <w:r w:rsidRPr="00464885">
        <w:rPr>
          <w:rFonts w:eastAsia="Calibri" w:cstheme="minorHAnsi"/>
          <w:color w:val="000000" w:themeColor="text1"/>
        </w:rPr>
        <w:t>genetic architecture of psychopathology</w:t>
      </w:r>
      <w:r>
        <w:rPr>
          <w:rFonts w:eastAsia="Calibri" w:cstheme="minorHAnsi"/>
          <w:color w:val="000000" w:themeColor="text1"/>
        </w:rPr>
        <w:t xml:space="preserve"> is achieved</w:t>
      </w:r>
      <w:r w:rsidRPr="00464885">
        <w:rPr>
          <w:rFonts w:eastAsia="Calibri" w:cstheme="minorHAnsi"/>
          <w:color w:val="000000" w:themeColor="text1"/>
        </w:rPr>
        <w:t xml:space="preserve">, </w:t>
      </w:r>
      <w:r>
        <w:rPr>
          <w:rFonts w:eastAsia="Calibri" w:cstheme="minorHAnsi"/>
          <w:color w:val="000000" w:themeColor="text1"/>
        </w:rPr>
        <w:t>isolating p from</w:t>
      </w:r>
      <w:r w:rsidRPr="00464885">
        <w:rPr>
          <w:rFonts w:eastAsia="Calibri" w:cstheme="minorHAnsi"/>
          <w:color w:val="000000" w:themeColor="text1"/>
        </w:rPr>
        <w:t xml:space="preserve"> diagnostic categories will sharpen genetic research by focusing on disorder-specific genetic</w:t>
      </w:r>
      <w:r>
        <w:rPr>
          <w:rFonts w:eastAsia="Calibri" w:cstheme="minorHAnsi"/>
          <w:color w:val="000000" w:themeColor="text1"/>
        </w:rPr>
        <w:t xml:space="preserve"> effects</w:t>
      </w:r>
      <w:r w:rsidRPr="00464885">
        <w:rPr>
          <w:rFonts w:eastAsia="Calibri" w:cstheme="minorHAnsi"/>
          <w:color w:val="000000" w:themeColor="text1"/>
        </w:rPr>
        <w:t>.</w:t>
      </w:r>
    </w:p>
    <w:p w14:paraId="6C4399B4" w14:textId="328432A4" w:rsidR="24ED4993" w:rsidRPr="00464885" w:rsidRDefault="24ED4993" w:rsidP="00EE3AE1">
      <w:pPr>
        <w:spacing w:beforeLines="20" w:before="48" w:line="288" w:lineRule="exact"/>
        <w:rPr>
          <w:rFonts w:eastAsia="Calibri" w:cstheme="minorHAnsi"/>
        </w:rPr>
      </w:pPr>
    </w:p>
    <w:p w14:paraId="5B37CB7E" w14:textId="77777777" w:rsidR="00126873" w:rsidRPr="00464885" w:rsidRDefault="00126873">
      <w:pPr>
        <w:rPr>
          <w:rFonts w:cstheme="minorHAnsi"/>
          <w:b/>
          <w:bCs/>
        </w:rPr>
      </w:pPr>
    </w:p>
    <w:p w14:paraId="585D2FBB" w14:textId="77777777" w:rsidR="00AF1D5C" w:rsidRPr="001C3C6F" w:rsidRDefault="00AF1D5C" w:rsidP="001273DC">
      <w:pPr>
        <w:pStyle w:val="Heading1"/>
      </w:pPr>
      <w:r w:rsidRPr="001C3C6F">
        <w:t>Acknowledgements</w:t>
      </w:r>
    </w:p>
    <w:p w14:paraId="4C755400" w14:textId="629BE923" w:rsidR="00AF1D5C" w:rsidRPr="00EE3451" w:rsidRDefault="00AF1D5C" w:rsidP="00EE3451">
      <w:pPr>
        <w:rPr>
          <w:lang w:val="en-US"/>
        </w:rPr>
      </w:pPr>
      <w:r w:rsidRPr="00EE3451">
        <w:rPr>
          <w:lang w:val="en-US"/>
        </w:rPr>
        <w:t xml:space="preserve">E.K. is supported by a PhD scholarship from the Economic and Social Research Council. W.L. is supported by a Chinese Scholarship Council PhD fellowship. MM is supported by a starting grant from the School of Biological and </w:t>
      </w:r>
      <w:proofErr w:type="spellStart"/>
      <w:r w:rsidRPr="00EE3451">
        <w:rPr>
          <w:lang w:val="en-US"/>
        </w:rPr>
        <w:t>Behavioural</w:t>
      </w:r>
      <w:proofErr w:type="spellEnd"/>
      <w:r w:rsidRPr="00EE3451">
        <w:rPr>
          <w:lang w:val="en-US"/>
        </w:rPr>
        <w:t xml:space="preserve"> Sciences at Queen Mary University of London. We would like to thank Jonathan Coleman for </w:t>
      </w:r>
      <w:r w:rsidR="49C5FB32" w:rsidRPr="00EE3451">
        <w:rPr>
          <w:lang w:val="en-US"/>
        </w:rPr>
        <w:t>sharing the scripts used to apply block-jackknife correction, which were wr</w:t>
      </w:r>
      <w:r w:rsidR="797ABA0C" w:rsidRPr="00EE3451">
        <w:rPr>
          <w:lang w:val="en-US"/>
        </w:rPr>
        <w:t xml:space="preserve">itten by </w:t>
      </w:r>
      <w:proofErr w:type="spellStart"/>
      <w:r w:rsidR="797ABA0C" w:rsidRPr="00EE3451">
        <w:rPr>
          <w:rFonts w:eastAsia="Segoe UI"/>
          <w:color w:val="242424"/>
          <w:lang w:val="en-US"/>
        </w:rPr>
        <w:t>Héléna</w:t>
      </w:r>
      <w:proofErr w:type="spellEnd"/>
      <w:r w:rsidR="797ABA0C" w:rsidRPr="00EE3451">
        <w:rPr>
          <w:rFonts w:eastAsia="Segoe UI"/>
          <w:color w:val="242424"/>
          <w:lang w:val="en-US"/>
        </w:rPr>
        <w:t xml:space="preserve"> Gaspar and Christopher Hübel.</w:t>
      </w:r>
    </w:p>
    <w:p w14:paraId="6A9DF0FE" w14:textId="0C154041" w:rsidR="00AF1D5C" w:rsidRPr="00AF1D5C" w:rsidRDefault="00AF1D5C" w:rsidP="00AF1D5C">
      <w:pPr>
        <w:pStyle w:val="Heading1"/>
        <w:rPr>
          <w:lang w:val="en-US"/>
        </w:rPr>
      </w:pPr>
      <w:r>
        <w:rPr>
          <w:lang w:val="en-US"/>
        </w:rPr>
        <w:t>Conflict of Interest</w:t>
      </w:r>
    </w:p>
    <w:p w14:paraId="4C2462B5" w14:textId="77777777" w:rsidR="00AF1D5C" w:rsidRPr="00AF1D5C" w:rsidRDefault="00AF1D5C" w:rsidP="00AF1D5C">
      <w:pPr>
        <w:rPr>
          <w:lang w:val="en-US"/>
        </w:rPr>
      </w:pPr>
      <w:r w:rsidRPr="00AF1D5C">
        <w:rPr>
          <w:lang w:val="en-US"/>
        </w:rPr>
        <w:t>The authors declare no conflict of interest.</w:t>
      </w:r>
    </w:p>
    <w:p w14:paraId="2AEBAA5F" w14:textId="77777777" w:rsidR="00AF1D5C" w:rsidRPr="00AF1D5C" w:rsidRDefault="00AF1D5C" w:rsidP="00AF1D5C">
      <w:pPr>
        <w:rPr>
          <w:lang w:val="en-US"/>
        </w:rPr>
      </w:pPr>
    </w:p>
    <w:p w14:paraId="2DF3D894" w14:textId="77777777" w:rsidR="00AF1D5C" w:rsidRPr="00AF1D5C" w:rsidRDefault="00AF1D5C" w:rsidP="00AF1D5C">
      <w:pPr>
        <w:pStyle w:val="Heading1"/>
        <w:rPr>
          <w:lang w:val="en-US"/>
        </w:rPr>
      </w:pPr>
      <w:r w:rsidRPr="00AF1D5C">
        <w:rPr>
          <w:lang w:val="en-US"/>
        </w:rPr>
        <w:t>Contributions</w:t>
      </w:r>
    </w:p>
    <w:p w14:paraId="7EC865FA" w14:textId="67CB765D" w:rsidR="00AF1D5C" w:rsidRPr="00AF1D5C" w:rsidRDefault="00AF1D5C" w:rsidP="00AF1D5C">
      <w:pPr>
        <w:rPr>
          <w:lang w:val="en-US"/>
        </w:rPr>
      </w:pPr>
      <w:r>
        <w:rPr>
          <w:lang w:val="en-US"/>
        </w:rPr>
        <w:t xml:space="preserve">E.K., W.L., </w:t>
      </w:r>
      <w:r w:rsidRPr="00AF1D5C">
        <w:rPr>
          <w:lang w:val="en-US"/>
        </w:rPr>
        <w:t xml:space="preserve">R.P. </w:t>
      </w:r>
      <w:r>
        <w:rPr>
          <w:lang w:val="en-US"/>
        </w:rPr>
        <w:t xml:space="preserve">and M.M. </w:t>
      </w:r>
      <w:r w:rsidRPr="00AF1D5C">
        <w:rPr>
          <w:lang w:val="en-US"/>
        </w:rPr>
        <w:t xml:space="preserve">conceived and designed the study.; </w:t>
      </w:r>
      <w:r>
        <w:rPr>
          <w:lang w:val="en-US"/>
        </w:rPr>
        <w:t>E.K. and W.L.</w:t>
      </w:r>
      <w:r w:rsidRPr="00AF1D5C">
        <w:rPr>
          <w:lang w:val="en-US"/>
        </w:rPr>
        <w:t xml:space="preserve"> analyzed the data with </w:t>
      </w:r>
      <w:commentRangeStart w:id="1"/>
      <w:commentRangeEnd w:id="1"/>
      <w:r w:rsidR="00CA2530">
        <w:rPr>
          <w:rStyle w:val="CommentReference"/>
        </w:rPr>
        <w:commentReference w:id="1"/>
      </w:r>
      <w:r w:rsidRPr="00AF1D5C">
        <w:rPr>
          <w:lang w:val="en-US"/>
        </w:rPr>
        <w:t>contributions from M.M.</w:t>
      </w:r>
      <w:r>
        <w:rPr>
          <w:lang w:val="en-US"/>
        </w:rPr>
        <w:t xml:space="preserve"> and</w:t>
      </w:r>
      <w:r w:rsidRPr="00AF1D5C">
        <w:rPr>
          <w:lang w:val="en-US"/>
        </w:rPr>
        <w:t xml:space="preserve"> </w:t>
      </w:r>
      <w:proofErr w:type="gramStart"/>
      <w:r w:rsidRPr="00AF1D5C">
        <w:rPr>
          <w:lang w:val="en-US"/>
        </w:rPr>
        <w:t>A.G.A.</w:t>
      </w:r>
      <w:r>
        <w:rPr>
          <w:lang w:val="en-US"/>
        </w:rPr>
        <w:t>.</w:t>
      </w:r>
      <w:proofErr w:type="gramEnd"/>
      <w:r>
        <w:rPr>
          <w:lang w:val="en-US"/>
        </w:rPr>
        <w:t xml:space="preserve"> E.K., W.L., R.P. and M.M. </w:t>
      </w:r>
      <w:r w:rsidRPr="00AF1D5C">
        <w:rPr>
          <w:lang w:val="en-US"/>
        </w:rPr>
        <w:t>wrote the paper with contributions from K.R</w:t>
      </w:r>
      <w:r w:rsidRPr="1BD745F9">
        <w:rPr>
          <w:lang w:val="en-US"/>
        </w:rPr>
        <w:t>.</w:t>
      </w:r>
      <w:r w:rsidR="36D45CB9" w:rsidRPr="1BD745F9">
        <w:rPr>
          <w:lang w:val="en-US"/>
        </w:rPr>
        <w:t>,</w:t>
      </w:r>
      <w:r w:rsidR="36D45CB9" w:rsidRPr="61CA4E48">
        <w:rPr>
          <w:lang w:val="en-US"/>
        </w:rPr>
        <w:t xml:space="preserve"> </w:t>
      </w:r>
      <w:r w:rsidRPr="1BD745F9">
        <w:rPr>
          <w:lang w:val="en-US"/>
        </w:rPr>
        <w:t>A</w:t>
      </w:r>
      <w:r w:rsidRPr="00AF1D5C">
        <w:rPr>
          <w:lang w:val="en-US"/>
        </w:rPr>
        <w:t>.G.</w:t>
      </w:r>
      <w:r>
        <w:rPr>
          <w:lang w:val="en-US"/>
        </w:rPr>
        <w:t>A</w:t>
      </w:r>
      <w:r w:rsidRPr="61CA4E48">
        <w:rPr>
          <w:lang w:val="en-US"/>
        </w:rPr>
        <w:t>.</w:t>
      </w:r>
      <w:r w:rsidR="477409BA" w:rsidRPr="61CA4E48">
        <w:rPr>
          <w:lang w:val="en-US"/>
        </w:rPr>
        <w:t>,</w:t>
      </w:r>
      <w:r w:rsidRPr="00AF1D5C">
        <w:rPr>
          <w:lang w:val="en-US"/>
        </w:rPr>
        <w:t xml:space="preserve"> </w:t>
      </w:r>
      <w:r w:rsidR="477409BA" w:rsidRPr="532E724E">
        <w:rPr>
          <w:lang w:val="en-US"/>
        </w:rPr>
        <w:t>and T.C.</w:t>
      </w:r>
      <w:r w:rsidR="477409BA" w:rsidRPr="2D5ADC9C">
        <w:rPr>
          <w:lang w:val="en-US"/>
        </w:rPr>
        <w:t>E.</w:t>
      </w:r>
      <w:r w:rsidRPr="532E724E">
        <w:rPr>
          <w:lang w:val="en-US"/>
        </w:rPr>
        <w:t xml:space="preserve"> </w:t>
      </w:r>
      <w:r w:rsidRPr="00AF1D5C">
        <w:rPr>
          <w:lang w:val="en-US"/>
        </w:rPr>
        <w:t>All authors contributed to the interpretation of data, provided critical feedback on manuscript drafts, and approved the final draft.</w:t>
      </w:r>
    </w:p>
    <w:p w14:paraId="1630FB61" w14:textId="77777777" w:rsidR="00AF1D5C" w:rsidRDefault="00AF1D5C" w:rsidP="00AF1D5C">
      <w:pPr>
        <w:rPr>
          <w:lang w:val="en-US"/>
        </w:rPr>
      </w:pPr>
    </w:p>
    <w:p w14:paraId="68FD1B35" w14:textId="7A0E6B22" w:rsidR="00AF1D5C" w:rsidRPr="00AF1D5C" w:rsidRDefault="00AF1D5C" w:rsidP="00AF1D5C">
      <w:pPr>
        <w:pStyle w:val="Heading1"/>
        <w:rPr>
          <w:lang w:val="en-US"/>
        </w:rPr>
      </w:pPr>
      <w:r w:rsidRPr="00AF1D5C">
        <w:rPr>
          <w:lang w:val="en-US"/>
        </w:rPr>
        <w:t>Code availability</w:t>
      </w:r>
    </w:p>
    <w:p w14:paraId="167D6252" w14:textId="792CB3EB" w:rsidR="00D4295B" w:rsidRPr="0051368E" w:rsidRDefault="00AF1D5C" w:rsidP="0051368E">
      <w:pPr>
        <w:rPr>
          <w:lang w:val="en-US"/>
        </w:rPr>
      </w:pPr>
      <w:r w:rsidRPr="00AF1D5C">
        <w:rPr>
          <w:lang w:val="en-US"/>
        </w:rPr>
        <w:t xml:space="preserve">Code will be available at  </w:t>
      </w:r>
      <w:r w:rsidR="00877E30">
        <w:fldChar w:fldCharType="begin"/>
      </w:r>
      <w:r w:rsidR="00877E30">
        <w:instrText>HYPERLINK "https://github.com/CoDEresearchlab"</w:instrText>
      </w:r>
      <w:r w:rsidR="00877E30">
        <w:fldChar w:fldCharType="separate"/>
      </w:r>
      <w:r w:rsidR="0051368E" w:rsidRPr="00706C3C">
        <w:rPr>
          <w:rStyle w:val="Hyperlink"/>
          <w:lang w:val="en-US"/>
        </w:rPr>
        <w:t>https://github.com/CoDEresearchlab</w:t>
      </w:r>
      <w:r w:rsidR="00877E30">
        <w:rPr>
          <w:rStyle w:val="Hyperlink"/>
          <w:lang w:val="en-US"/>
        </w:rPr>
        <w:fldChar w:fldCharType="end"/>
      </w:r>
      <w:r w:rsidR="0051368E">
        <w:rPr>
          <w:lang w:val="en-US"/>
        </w:rPr>
        <w:t xml:space="preserve"> </w:t>
      </w:r>
      <w:r w:rsidRPr="00AF1D5C">
        <w:rPr>
          <w:lang w:val="en-US"/>
        </w:rPr>
        <w:t>upon publication. Ahead of publication we will make the code available upon request.</w:t>
      </w:r>
    </w:p>
    <w:p w14:paraId="21B72EE5" w14:textId="77777777" w:rsidR="001273DC" w:rsidRDefault="001273DC" w:rsidP="00DA4CE9">
      <w:pPr>
        <w:pStyle w:val="Heading1"/>
        <w:rPr>
          <w:rFonts w:asciiTheme="minorHAnsi" w:hAnsiTheme="minorHAnsi" w:cstheme="minorHAnsi"/>
        </w:rPr>
      </w:pPr>
    </w:p>
    <w:p w14:paraId="31917769" w14:textId="2153AA40" w:rsidR="00706259" w:rsidRDefault="00706259" w:rsidP="00DA4CE9">
      <w:pPr>
        <w:pStyle w:val="Heading1"/>
        <w:rPr>
          <w:rFonts w:asciiTheme="minorHAnsi" w:hAnsiTheme="minorHAnsi" w:cstheme="minorHAnsi"/>
        </w:rPr>
      </w:pPr>
      <w:r w:rsidRPr="00464885">
        <w:rPr>
          <w:rFonts w:asciiTheme="minorHAnsi" w:hAnsiTheme="minorHAnsi" w:cstheme="minorHAnsi"/>
        </w:rPr>
        <w:t>References</w:t>
      </w:r>
    </w:p>
    <w:p w14:paraId="12B2680F" w14:textId="66AED108" w:rsidR="00F506FC" w:rsidRPr="00F506FC" w:rsidRDefault="00F506FC" w:rsidP="00D4295B"/>
    <w:p w14:paraId="3E9765FF" w14:textId="77777777" w:rsidR="00755994" w:rsidRPr="00755994" w:rsidRDefault="00B96053" w:rsidP="00755994">
      <w:pPr>
        <w:pStyle w:val="EndNoteBibliography"/>
        <w:ind w:left="720" w:hanging="720"/>
      </w:pPr>
      <w:r w:rsidRPr="00464885">
        <w:rPr>
          <w:rFonts w:asciiTheme="minorHAnsi" w:hAnsiTheme="minorHAnsi" w:cstheme="minorBidi"/>
          <w:color w:val="222222"/>
        </w:rPr>
        <w:fldChar w:fldCharType="begin"/>
      </w:r>
      <w:r w:rsidRPr="344B9689">
        <w:rPr>
          <w:rFonts w:asciiTheme="minorHAnsi" w:hAnsiTheme="minorHAnsi" w:cstheme="minorBidi"/>
          <w:color w:val="222222"/>
        </w:rPr>
        <w:instrText xml:space="preserve"> ADDIN EN.REFLIST </w:instrText>
      </w:r>
      <w:r w:rsidRPr="00464885">
        <w:rPr>
          <w:rFonts w:asciiTheme="minorHAnsi" w:hAnsiTheme="minorHAnsi" w:cstheme="minorBidi"/>
          <w:color w:val="222222"/>
        </w:rPr>
        <w:fldChar w:fldCharType="separate"/>
      </w:r>
      <w:r w:rsidR="00755994" w:rsidRPr="00755994">
        <w:t>1.</w:t>
      </w:r>
      <w:r w:rsidR="00755994" w:rsidRPr="00755994">
        <w:tab/>
        <w:t xml:space="preserve">Plomin R. The next 10 years of behavioural genomic research. </w:t>
      </w:r>
      <w:r w:rsidR="00755994" w:rsidRPr="00755994">
        <w:rPr>
          <w:i/>
        </w:rPr>
        <w:t>JCPP Adv</w:t>
      </w:r>
      <w:r w:rsidR="00755994" w:rsidRPr="00755994">
        <w:t xml:space="preserve"> 2022; </w:t>
      </w:r>
      <w:r w:rsidR="00755994" w:rsidRPr="00755994">
        <w:rPr>
          <w:b/>
        </w:rPr>
        <w:t>2</w:t>
      </w:r>
      <w:r w:rsidR="00755994" w:rsidRPr="00755994">
        <w:t>(4)</w:t>
      </w:r>
      <w:r w:rsidR="00755994" w:rsidRPr="00755994">
        <w:rPr>
          <w:b/>
        </w:rPr>
        <w:t xml:space="preserve">: </w:t>
      </w:r>
      <w:r w:rsidR="00755994" w:rsidRPr="00755994">
        <w:t>e12112.</w:t>
      </w:r>
    </w:p>
    <w:p w14:paraId="55FCBCAE" w14:textId="77777777" w:rsidR="00755994" w:rsidRPr="00755994" w:rsidRDefault="00755994" w:rsidP="00755994">
      <w:pPr>
        <w:pStyle w:val="EndNoteBibliography"/>
      </w:pPr>
    </w:p>
    <w:p w14:paraId="3F955510" w14:textId="77777777" w:rsidR="00755994" w:rsidRPr="00755994" w:rsidRDefault="00755994" w:rsidP="00755994">
      <w:pPr>
        <w:pStyle w:val="EndNoteBibliography"/>
        <w:ind w:left="720" w:hanging="720"/>
      </w:pPr>
      <w:r w:rsidRPr="00755994">
        <w:t>2.</w:t>
      </w:r>
      <w:r w:rsidRPr="00755994">
        <w:tab/>
        <w:t>International Schizophrenia C, Purcell SM, Wray NR, Stone JL, Visscher PM, O'Donovan MC</w:t>
      </w:r>
      <w:r w:rsidRPr="00755994">
        <w:rPr>
          <w:i/>
        </w:rPr>
        <w:t xml:space="preserve"> et al.</w:t>
      </w:r>
      <w:r w:rsidRPr="00755994">
        <w:t xml:space="preserve"> Common polygenic variation contributes to risk of schizophrenia and bipolar disorder. </w:t>
      </w:r>
      <w:r w:rsidRPr="00755994">
        <w:rPr>
          <w:i/>
        </w:rPr>
        <w:t>Nature</w:t>
      </w:r>
      <w:r w:rsidRPr="00755994">
        <w:t xml:space="preserve"> 2009; </w:t>
      </w:r>
      <w:r w:rsidRPr="00755994">
        <w:rPr>
          <w:b/>
        </w:rPr>
        <w:t>460</w:t>
      </w:r>
      <w:r w:rsidRPr="00755994">
        <w:t>(7256)</w:t>
      </w:r>
      <w:r w:rsidRPr="00755994">
        <w:rPr>
          <w:b/>
        </w:rPr>
        <w:t xml:space="preserve">: </w:t>
      </w:r>
      <w:r w:rsidRPr="00755994">
        <w:t>748-752.</w:t>
      </w:r>
    </w:p>
    <w:p w14:paraId="4B9A065D" w14:textId="77777777" w:rsidR="00755994" w:rsidRPr="00755994" w:rsidRDefault="00755994" w:rsidP="00755994">
      <w:pPr>
        <w:pStyle w:val="EndNoteBibliography"/>
      </w:pPr>
    </w:p>
    <w:p w14:paraId="7A65E30B" w14:textId="77777777" w:rsidR="00755994" w:rsidRPr="00755994" w:rsidRDefault="00755994" w:rsidP="00755994">
      <w:pPr>
        <w:pStyle w:val="EndNoteBibliography"/>
        <w:ind w:left="720" w:hanging="720"/>
      </w:pPr>
      <w:r w:rsidRPr="00755994">
        <w:t>3.</w:t>
      </w:r>
      <w:r w:rsidRPr="00755994">
        <w:tab/>
        <w:t xml:space="preserve">American Psychiatric Association. </w:t>
      </w:r>
      <w:r w:rsidRPr="00755994">
        <w:rPr>
          <w:i/>
        </w:rPr>
        <w:t>Diagnostic and Statistical Manual of Mental Disorders</w:t>
      </w:r>
      <w:r w:rsidRPr="00755994">
        <w:t>. 4th edn: Washington, DC, 2000.</w:t>
      </w:r>
    </w:p>
    <w:p w14:paraId="4AE9078D" w14:textId="77777777" w:rsidR="00755994" w:rsidRPr="00755994" w:rsidRDefault="00755994" w:rsidP="00755994">
      <w:pPr>
        <w:pStyle w:val="EndNoteBibliography"/>
      </w:pPr>
    </w:p>
    <w:p w14:paraId="0C2622ED" w14:textId="77777777" w:rsidR="00755994" w:rsidRPr="00755994" w:rsidRDefault="00755994" w:rsidP="00755994">
      <w:pPr>
        <w:pStyle w:val="EndNoteBibliography"/>
        <w:ind w:left="720" w:hanging="720"/>
      </w:pPr>
      <w:r w:rsidRPr="00755994">
        <w:t>4.</w:t>
      </w:r>
      <w:r w:rsidRPr="00755994">
        <w:tab/>
        <w:t>Bulik-Sullivan BK, Loh PR, Finucane HK, Ripke S, Yang J, Schizophrenia Working Group of the Psychiatric Genomics C</w:t>
      </w:r>
      <w:r w:rsidRPr="00755994">
        <w:rPr>
          <w:i/>
        </w:rPr>
        <w:t xml:space="preserve"> et al.</w:t>
      </w:r>
      <w:r w:rsidRPr="00755994">
        <w:t xml:space="preserve"> LD Score regression distinguishes confounding from polygenicity in genome-wide association studies. </w:t>
      </w:r>
      <w:r w:rsidRPr="00755994">
        <w:rPr>
          <w:i/>
        </w:rPr>
        <w:t>Nat Genet</w:t>
      </w:r>
      <w:r w:rsidRPr="00755994">
        <w:t xml:space="preserve"> 2015; </w:t>
      </w:r>
      <w:r w:rsidRPr="00755994">
        <w:rPr>
          <w:b/>
        </w:rPr>
        <w:t>47</w:t>
      </w:r>
      <w:r w:rsidRPr="00755994">
        <w:t>(3)</w:t>
      </w:r>
      <w:r w:rsidRPr="00755994">
        <w:rPr>
          <w:b/>
        </w:rPr>
        <w:t xml:space="preserve">: </w:t>
      </w:r>
      <w:r w:rsidRPr="00755994">
        <w:t>291-295.</w:t>
      </w:r>
    </w:p>
    <w:p w14:paraId="32688B40" w14:textId="77777777" w:rsidR="00755994" w:rsidRPr="00755994" w:rsidRDefault="00755994" w:rsidP="00755994">
      <w:pPr>
        <w:pStyle w:val="EndNoteBibliography"/>
      </w:pPr>
    </w:p>
    <w:p w14:paraId="1011A5F4" w14:textId="77777777" w:rsidR="00755994" w:rsidRPr="00755994" w:rsidRDefault="00755994" w:rsidP="00755994">
      <w:pPr>
        <w:pStyle w:val="EndNoteBibliography"/>
        <w:ind w:left="720" w:hanging="720"/>
      </w:pPr>
      <w:r w:rsidRPr="00755994">
        <w:t>5.</w:t>
      </w:r>
      <w:r w:rsidRPr="00755994">
        <w:tab/>
        <w:t>Bulik-Sullivan B, Finucane HK, Anttila V, Gusev A, Day FR, Loh PR</w:t>
      </w:r>
      <w:r w:rsidRPr="00755994">
        <w:rPr>
          <w:i/>
        </w:rPr>
        <w:t xml:space="preserve"> et al.</w:t>
      </w:r>
      <w:r w:rsidRPr="00755994">
        <w:t xml:space="preserve"> An atlas of genetic correlations across human diseases and traits. </w:t>
      </w:r>
      <w:r w:rsidRPr="00755994">
        <w:rPr>
          <w:i/>
        </w:rPr>
        <w:t>Nat Genet</w:t>
      </w:r>
      <w:r w:rsidRPr="00755994">
        <w:t xml:space="preserve"> 2015; </w:t>
      </w:r>
      <w:r w:rsidRPr="00755994">
        <w:rPr>
          <w:b/>
        </w:rPr>
        <w:t>47</w:t>
      </w:r>
      <w:r w:rsidRPr="00755994">
        <w:t>(11)</w:t>
      </w:r>
      <w:r w:rsidRPr="00755994">
        <w:rPr>
          <w:b/>
        </w:rPr>
        <w:t xml:space="preserve">: </w:t>
      </w:r>
      <w:r w:rsidRPr="00755994">
        <w:t>1236-1241.</w:t>
      </w:r>
    </w:p>
    <w:p w14:paraId="0C6FA96D" w14:textId="77777777" w:rsidR="00755994" w:rsidRPr="00755994" w:rsidRDefault="00755994" w:rsidP="00755994">
      <w:pPr>
        <w:pStyle w:val="EndNoteBibliography"/>
      </w:pPr>
    </w:p>
    <w:p w14:paraId="25CBBE70" w14:textId="77777777" w:rsidR="00755994" w:rsidRPr="00755994" w:rsidRDefault="00755994" w:rsidP="00755994">
      <w:pPr>
        <w:pStyle w:val="EndNoteBibliography"/>
        <w:ind w:left="720" w:hanging="720"/>
      </w:pPr>
      <w:r w:rsidRPr="00755994">
        <w:t>6.</w:t>
      </w:r>
      <w:r w:rsidRPr="00755994">
        <w:tab/>
        <w:t>Cross-Disorder Group of the Psychiatric Genomics C, Lee SH, Ripke S, Neale BM, Faraone SV, Purcell SM</w:t>
      </w:r>
      <w:r w:rsidRPr="00755994">
        <w:rPr>
          <w:i/>
        </w:rPr>
        <w:t xml:space="preserve"> et al.</w:t>
      </w:r>
      <w:r w:rsidRPr="00755994">
        <w:t xml:space="preserve"> Genetic relationship between five psychiatric disorders estimated from genome-wide SNPs. </w:t>
      </w:r>
      <w:r w:rsidRPr="00755994">
        <w:rPr>
          <w:i/>
        </w:rPr>
        <w:t>Nat Genet</w:t>
      </w:r>
      <w:r w:rsidRPr="00755994">
        <w:t xml:space="preserve"> 2013; </w:t>
      </w:r>
      <w:r w:rsidRPr="00755994">
        <w:rPr>
          <w:b/>
        </w:rPr>
        <w:t>45</w:t>
      </w:r>
      <w:r w:rsidRPr="00755994">
        <w:t>(9)</w:t>
      </w:r>
      <w:r w:rsidRPr="00755994">
        <w:rPr>
          <w:b/>
        </w:rPr>
        <w:t xml:space="preserve">: </w:t>
      </w:r>
      <w:r w:rsidRPr="00755994">
        <w:t>984-994.</w:t>
      </w:r>
    </w:p>
    <w:p w14:paraId="3409E1E8" w14:textId="77777777" w:rsidR="00755994" w:rsidRPr="00755994" w:rsidRDefault="00755994" w:rsidP="00755994">
      <w:pPr>
        <w:pStyle w:val="EndNoteBibliography"/>
      </w:pPr>
    </w:p>
    <w:p w14:paraId="095B666E" w14:textId="77777777" w:rsidR="00755994" w:rsidRPr="00755994" w:rsidRDefault="00755994" w:rsidP="00755994">
      <w:pPr>
        <w:pStyle w:val="EndNoteBibliography"/>
        <w:ind w:left="720" w:hanging="720"/>
      </w:pPr>
      <w:r w:rsidRPr="00755994">
        <w:t>7.</w:t>
      </w:r>
      <w:r w:rsidRPr="00755994">
        <w:tab/>
        <w:t xml:space="preserve">Cross-Disorder Group of the Psychiatric Genomics Consortium. Electronic address pmhe, Cross-Disorder Group of the Psychiatric Genomics C. Genomic Relationships, Novel Loci, and Pleiotropic Mechanisms across Eight Psychiatric Disorders. </w:t>
      </w:r>
      <w:r w:rsidRPr="00755994">
        <w:rPr>
          <w:i/>
        </w:rPr>
        <w:t>Cell</w:t>
      </w:r>
      <w:r w:rsidRPr="00755994">
        <w:t xml:space="preserve"> 2019; </w:t>
      </w:r>
      <w:r w:rsidRPr="00755994">
        <w:rPr>
          <w:b/>
        </w:rPr>
        <w:t>179</w:t>
      </w:r>
      <w:r w:rsidRPr="00755994">
        <w:t>(7)</w:t>
      </w:r>
      <w:r w:rsidRPr="00755994">
        <w:rPr>
          <w:b/>
        </w:rPr>
        <w:t xml:space="preserve">: </w:t>
      </w:r>
      <w:r w:rsidRPr="00755994">
        <w:t>1469-1482 e1411.</w:t>
      </w:r>
    </w:p>
    <w:p w14:paraId="35897175" w14:textId="77777777" w:rsidR="00755994" w:rsidRPr="00755994" w:rsidRDefault="00755994" w:rsidP="00755994">
      <w:pPr>
        <w:pStyle w:val="EndNoteBibliography"/>
      </w:pPr>
    </w:p>
    <w:p w14:paraId="4648C8B0" w14:textId="77777777" w:rsidR="00755994" w:rsidRPr="00755994" w:rsidRDefault="00755994" w:rsidP="00755994">
      <w:pPr>
        <w:pStyle w:val="EndNoteBibliography"/>
        <w:ind w:left="720" w:hanging="720"/>
      </w:pPr>
      <w:r w:rsidRPr="00755994">
        <w:t>8.</w:t>
      </w:r>
      <w:r w:rsidRPr="00755994">
        <w:tab/>
        <w:t xml:space="preserve">Selzam S, Coleman JRI, Caspi A, Moffitt TE, Plomin R. A polygenic p factor for major psychiatric disorders. </w:t>
      </w:r>
      <w:r w:rsidRPr="00755994">
        <w:rPr>
          <w:i/>
        </w:rPr>
        <w:t>Transl Psychiatry</w:t>
      </w:r>
      <w:r w:rsidRPr="00755994">
        <w:t xml:space="preserve"> 2018; </w:t>
      </w:r>
      <w:r w:rsidRPr="00755994">
        <w:rPr>
          <w:b/>
        </w:rPr>
        <w:t>8</w:t>
      </w:r>
      <w:r w:rsidRPr="00755994">
        <w:t>(1)</w:t>
      </w:r>
      <w:r w:rsidRPr="00755994">
        <w:rPr>
          <w:b/>
        </w:rPr>
        <w:t xml:space="preserve">: </w:t>
      </w:r>
      <w:r w:rsidRPr="00755994">
        <w:t>205.</w:t>
      </w:r>
    </w:p>
    <w:p w14:paraId="6B9C78C2" w14:textId="77777777" w:rsidR="00755994" w:rsidRPr="00755994" w:rsidRDefault="00755994" w:rsidP="00755994">
      <w:pPr>
        <w:pStyle w:val="EndNoteBibliography"/>
      </w:pPr>
    </w:p>
    <w:p w14:paraId="412936FF" w14:textId="77777777" w:rsidR="00755994" w:rsidRPr="00755994" w:rsidRDefault="00755994" w:rsidP="00755994">
      <w:pPr>
        <w:pStyle w:val="EndNoteBibliography"/>
        <w:ind w:left="720" w:hanging="720"/>
      </w:pPr>
      <w:r w:rsidRPr="00755994">
        <w:t>9.</w:t>
      </w:r>
      <w:r w:rsidRPr="00755994">
        <w:tab/>
        <w:t>Brainstorm C, Anttila V, Bulik-Sullivan B, Finucane HK, Walters RK, Bras J</w:t>
      </w:r>
      <w:r w:rsidRPr="00755994">
        <w:rPr>
          <w:i/>
        </w:rPr>
        <w:t xml:space="preserve"> et al.</w:t>
      </w:r>
      <w:r w:rsidRPr="00755994">
        <w:t xml:space="preserve"> Analysis of shared heritability in common disorders of the brain. </w:t>
      </w:r>
      <w:r w:rsidRPr="00755994">
        <w:rPr>
          <w:i/>
        </w:rPr>
        <w:t>Science</w:t>
      </w:r>
      <w:r w:rsidRPr="00755994">
        <w:t xml:space="preserve"> 2018; </w:t>
      </w:r>
      <w:r w:rsidRPr="00755994">
        <w:rPr>
          <w:b/>
        </w:rPr>
        <w:t>360</w:t>
      </w:r>
      <w:r w:rsidRPr="00755994">
        <w:t>(6395).</w:t>
      </w:r>
    </w:p>
    <w:p w14:paraId="6E59F19D" w14:textId="77777777" w:rsidR="00755994" w:rsidRPr="00755994" w:rsidRDefault="00755994" w:rsidP="00755994">
      <w:pPr>
        <w:pStyle w:val="EndNoteBibliography"/>
      </w:pPr>
    </w:p>
    <w:p w14:paraId="2C5CFA3C" w14:textId="77777777" w:rsidR="00755994" w:rsidRPr="00755994" w:rsidRDefault="00755994" w:rsidP="00755994">
      <w:pPr>
        <w:pStyle w:val="EndNoteBibliography"/>
        <w:ind w:left="720" w:hanging="720"/>
      </w:pPr>
      <w:r w:rsidRPr="00755994">
        <w:lastRenderedPageBreak/>
        <w:t>10.</w:t>
      </w:r>
      <w:r w:rsidRPr="00755994">
        <w:tab/>
        <w:t>Grotzinger AD, Mallard TT, Akingbuwa WA, Ip HF, Adams MJ, Lewis CM</w:t>
      </w:r>
      <w:r w:rsidRPr="00755994">
        <w:rPr>
          <w:i/>
        </w:rPr>
        <w:t xml:space="preserve"> et al.</w:t>
      </w:r>
      <w:r w:rsidRPr="00755994">
        <w:t xml:space="preserve"> Genetic architecture of 11 major psychiatric disorders at biobehavioral, functional genomic and molecular genetic levels of analysis. </w:t>
      </w:r>
      <w:r w:rsidRPr="00755994">
        <w:rPr>
          <w:i/>
        </w:rPr>
        <w:t>Nat Genet</w:t>
      </w:r>
      <w:r w:rsidRPr="00755994">
        <w:t xml:space="preserve"> 2022; </w:t>
      </w:r>
      <w:r w:rsidRPr="00755994">
        <w:rPr>
          <w:b/>
        </w:rPr>
        <w:t>54</w:t>
      </w:r>
      <w:r w:rsidRPr="00755994">
        <w:t>(5)</w:t>
      </w:r>
      <w:r w:rsidRPr="00755994">
        <w:rPr>
          <w:b/>
        </w:rPr>
        <w:t xml:space="preserve">: </w:t>
      </w:r>
      <w:r w:rsidRPr="00755994">
        <w:t>548-559.</w:t>
      </w:r>
    </w:p>
    <w:p w14:paraId="2AD95A35" w14:textId="77777777" w:rsidR="00755994" w:rsidRPr="00755994" w:rsidRDefault="00755994" w:rsidP="00755994">
      <w:pPr>
        <w:pStyle w:val="EndNoteBibliography"/>
      </w:pPr>
    </w:p>
    <w:p w14:paraId="7A960ACA" w14:textId="77777777" w:rsidR="00755994" w:rsidRPr="00755994" w:rsidRDefault="00755994" w:rsidP="00755994">
      <w:pPr>
        <w:pStyle w:val="EndNoteBibliography"/>
        <w:ind w:left="720" w:hanging="720"/>
      </w:pPr>
      <w:r w:rsidRPr="00755994">
        <w:t>11.</w:t>
      </w:r>
      <w:r w:rsidRPr="00755994">
        <w:tab/>
        <w:t xml:space="preserve">Lahey BB, Applegate B, Hakes JK, Zald DH, Hariri AR, Rathouz PJ. Is there a general factor of prevalent psychopathology during adulthood? </w:t>
      </w:r>
      <w:r w:rsidRPr="00755994">
        <w:rPr>
          <w:i/>
        </w:rPr>
        <w:t>J Abnorm Psychol</w:t>
      </w:r>
      <w:r w:rsidRPr="00755994">
        <w:t xml:space="preserve"> 2012; </w:t>
      </w:r>
      <w:r w:rsidRPr="00755994">
        <w:rPr>
          <w:b/>
        </w:rPr>
        <w:t>121</w:t>
      </w:r>
      <w:r w:rsidRPr="00755994">
        <w:t>(4)</w:t>
      </w:r>
      <w:r w:rsidRPr="00755994">
        <w:rPr>
          <w:b/>
        </w:rPr>
        <w:t xml:space="preserve">: </w:t>
      </w:r>
      <w:r w:rsidRPr="00755994">
        <w:t>971-977.</w:t>
      </w:r>
    </w:p>
    <w:p w14:paraId="6293C871" w14:textId="77777777" w:rsidR="00755994" w:rsidRPr="00755994" w:rsidRDefault="00755994" w:rsidP="00755994">
      <w:pPr>
        <w:pStyle w:val="EndNoteBibliography"/>
      </w:pPr>
    </w:p>
    <w:p w14:paraId="195DCCA2" w14:textId="77777777" w:rsidR="00755994" w:rsidRPr="00755994" w:rsidRDefault="00755994" w:rsidP="00755994">
      <w:pPr>
        <w:pStyle w:val="EndNoteBibliography"/>
        <w:ind w:left="720" w:hanging="720"/>
      </w:pPr>
      <w:r w:rsidRPr="00755994">
        <w:t>12.</w:t>
      </w:r>
      <w:r w:rsidRPr="00755994">
        <w:tab/>
        <w:t xml:space="preserve">Caspi A, Moffitt TE. All for One and One for All: Mental Disorders in One Dimension. </w:t>
      </w:r>
      <w:r w:rsidRPr="00755994">
        <w:rPr>
          <w:i/>
        </w:rPr>
        <w:t>Am J Psychiatry</w:t>
      </w:r>
      <w:r w:rsidRPr="00755994">
        <w:t xml:space="preserve"> 2018; </w:t>
      </w:r>
      <w:r w:rsidRPr="00755994">
        <w:rPr>
          <w:b/>
        </w:rPr>
        <w:t>175</w:t>
      </w:r>
      <w:r w:rsidRPr="00755994">
        <w:t>(9)</w:t>
      </w:r>
      <w:r w:rsidRPr="00755994">
        <w:rPr>
          <w:b/>
        </w:rPr>
        <w:t xml:space="preserve">: </w:t>
      </w:r>
      <w:r w:rsidRPr="00755994">
        <w:t>831-844.</w:t>
      </w:r>
    </w:p>
    <w:p w14:paraId="53723FDA" w14:textId="77777777" w:rsidR="00755994" w:rsidRPr="00755994" w:rsidRDefault="00755994" w:rsidP="00755994">
      <w:pPr>
        <w:pStyle w:val="EndNoteBibliography"/>
      </w:pPr>
    </w:p>
    <w:p w14:paraId="492B8E5B" w14:textId="77777777" w:rsidR="00755994" w:rsidRPr="00755994" w:rsidRDefault="00755994" w:rsidP="00755994">
      <w:pPr>
        <w:pStyle w:val="EndNoteBibliography"/>
        <w:ind w:left="720" w:hanging="720"/>
      </w:pPr>
      <w:r w:rsidRPr="00755994">
        <w:t>13.</w:t>
      </w:r>
      <w:r w:rsidRPr="00755994">
        <w:tab/>
        <w:t>Caspi A, Houts RM, Belsky DW, Goldman-Mellor SJ, Harrington H, Israel S</w:t>
      </w:r>
      <w:r w:rsidRPr="00755994">
        <w:rPr>
          <w:i/>
        </w:rPr>
        <w:t xml:space="preserve"> et al.</w:t>
      </w:r>
      <w:r w:rsidRPr="00755994">
        <w:t xml:space="preserve"> The p Factor: One General Psychopathology Factor in the Structure of Psychiatric Disorders? </w:t>
      </w:r>
      <w:r w:rsidRPr="00755994">
        <w:rPr>
          <w:i/>
        </w:rPr>
        <w:t>Clin Psychol Sci</w:t>
      </w:r>
      <w:r w:rsidRPr="00755994">
        <w:t xml:space="preserve"> 2014; </w:t>
      </w:r>
      <w:r w:rsidRPr="00755994">
        <w:rPr>
          <w:b/>
        </w:rPr>
        <w:t>2</w:t>
      </w:r>
      <w:r w:rsidRPr="00755994">
        <w:t>(2)</w:t>
      </w:r>
      <w:r w:rsidRPr="00755994">
        <w:rPr>
          <w:b/>
        </w:rPr>
        <w:t xml:space="preserve">: </w:t>
      </w:r>
      <w:r w:rsidRPr="00755994">
        <w:t>119-137.</w:t>
      </w:r>
    </w:p>
    <w:p w14:paraId="71163E04" w14:textId="77777777" w:rsidR="00755994" w:rsidRPr="00755994" w:rsidRDefault="00755994" w:rsidP="00755994">
      <w:pPr>
        <w:pStyle w:val="EndNoteBibliography"/>
      </w:pPr>
    </w:p>
    <w:p w14:paraId="059C1EF0" w14:textId="77777777" w:rsidR="00755994" w:rsidRPr="00755994" w:rsidRDefault="00755994" w:rsidP="00755994">
      <w:pPr>
        <w:pStyle w:val="EndNoteBibliography"/>
        <w:ind w:left="720" w:hanging="720"/>
      </w:pPr>
      <w:r w:rsidRPr="00755994">
        <w:t>14.</w:t>
      </w:r>
      <w:r w:rsidRPr="00755994">
        <w:tab/>
        <w:t>de Jonge P, Wardenaar KJ, Lim CCW, Aguilar-Gaxiola S, Alonso J, Andrade LH</w:t>
      </w:r>
      <w:r w:rsidRPr="00755994">
        <w:rPr>
          <w:i/>
        </w:rPr>
        <w:t xml:space="preserve"> et al.</w:t>
      </w:r>
      <w:r w:rsidRPr="00755994">
        <w:t xml:space="preserve"> The cross-national structure of mental disorders: results from the World Mental Health Surveys. </w:t>
      </w:r>
      <w:r w:rsidRPr="00755994">
        <w:rPr>
          <w:i/>
        </w:rPr>
        <w:t>Psychol Med</w:t>
      </w:r>
      <w:r w:rsidRPr="00755994">
        <w:t xml:space="preserve"> 2018; </w:t>
      </w:r>
      <w:r w:rsidRPr="00755994">
        <w:rPr>
          <w:b/>
        </w:rPr>
        <w:t>48</w:t>
      </w:r>
      <w:r w:rsidRPr="00755994">
        <w:t>(12)</w:t>
      </w:r>
      <w:r w:rsidRPr="00755994">
        <w:rPr>
          <w:b/>
        </w:rPr>
        <w:t xml:space="preserve">: </w:t>
      </w:r>
      <w:r w:rsidRPr="00755994">
        <w:t>2073-2084.</w:t>
      </w:r>
    </w:p>
    <w:p w14:paraId="3EA49422" w14:textId="77777777" w:rsidR="00755994" w:rsidRPr="00755994" w:rsidRDefault="00755994" w:rsidP="00755994">
      <w:pPr>
        <w:pStyle w:val="EndNoteBibliography"/>
      </w:pPr>
    </w:p>
    <w:p w14:paraId="4B892002" w14:textId="77777777" w:rsidR="00755994" w:rsidRPr="00755994" w:rsidRDefault="00755994" w:rsidP="00755994">
      <w:pPr>
        <w:pStyle w:val="EndNoteBibliography"/>
        <w:ind w:left="720" w:hanging="720"/>
      </w:pPr>
      <w:r w:rsidRPr="00755994">
        <w:t>15.</w:t>
      </w:r>
      <w:r w:rsidRPr="00755994">
        <w:tab/>
        <w:t>Caspi A, Houts RM, Ambler A, Danese A, Elliott ML, Hariri A</w:t>
      </w:r>
      <w:r w:rsidRPr="00755994">
        <w:rPr>
          <w:i/>
        </w:rPr>
        <w:t xml:space="preserve"> et al.</w:t>
      </w:r>
      <w:r w:rsidRPr="00755994">
        <w:t xml:space="preserve"> Longitudinal Assessment of Mental Health Disorders and Comorbidities Across 4 Decades Among Participants in the Dunedin Birth Cohort Study. </w:t>
      </w:r>
      <w:r w:rsidRPr="00755994">
        <w:rPr>
          <w:i/>
        </w:rPr>
        <w:t>JAMA Netw Open</w:t>
      </w:r>
      <w:r w:rsidRPr="00755994">
        <w:t xml:space="preserve"> 2020; </w:t>
      </w:r>
      <w:r w:rsidRPr="00755994">
        <w:rPr>
          <w:b/>
        </w:rPr>
        <w:t>3</w:t>
      </w:r>
      <w:r w:rsidRPr="00755994">
        <w:t>(4)</w:t>
      </w:r>
      <w:r w:rsidRPr="00755994">
        <w:rPr>
          <w:b/>
        </w:rPr>
        <w:t xml:space="preserve">: </w:t>
      </w:r>
      <w:r w:rsidRPr="00755994">
        <w:t>e203221.</w:t>
      </w:r>
    </w:p>
    <w:p w14:paraId="4F24EB58" w14:textId="77777777" w:rsidR="00755994" w:rsidRPr="00755994" w:rsidRDefault="00755994" w:rsidP="00755994">
      <w:pPr>
        <w:pStyle w:val="EndNoteBibliography"/>
      </w:pPr>
    </w:p>
    <w:p w14:paraId="158958E2" w14:textId="77777777" w:rsidR="00755994" w:rsidRPr="00755994" w:rsidRDefault="00755994" w:rsidP="00755994">
      <w:pPr>
        <w:pStyle w:val="EndNoteBibliography"/>
        <w:ind w:left="720" w:hanging="720"/>
      </w:pPr>
      <w:r w:rsidRPr="00755994">
        <w:t>16.</w:t>
      </w:r>
      <w:r w:rsidRPr="00755994">
        <w:tab/>
        <w:t>Plana-Ripoll O, Pedersen CB, Holtz Y, Benros ME, Dalsgaard S, de Jonge P</w:t>
      </w:r>
      <w:r w:rsidRPr="00755994">
        <w:rPr>
          <w:i/>
        </w:rPr>
        <w:t xml:space="preserve"> et al.</w:t>
      </w:r>
      <w:r w:rsidRPr="00755994">
        <w:t xml:space="preserve"> Exploring Comorbidity Within Mental Disorders Among a Danish National Population. </w:t>
      </w:r>
      <w:r w:rsidRPr="00755994">
        <w:rPr>
          <w:i/>
        </w:rPr>
        <w:t>JAMA Psychiatry</w:t>
      </w:r>
      <w:r w:rsidRPr="00755994">
        <w:t xml:space="preserve"> 2019; </w:t>
      </w:r>
      <w:r w:rsidRPr="00755994">
        <w:rPr>
          <w:b/>
        </w:rPr>
        <w:t>76</w:t>
      </w:r>
      <w:r w:rsidRPr="00755994">
        <w:t>(3)</w:t>
      </w:r>
      <w:r w:rsidRPr="00755994">
        <w:rPr>
          <w:b/>
        </w:rPr>
        <w:t xml:space="preserve">: </w:t>
      </w:r>
      <w:r w:rsidRPr="00755994">
        <w:t>259-270.</w:t>
      </w:r>
    </w:p>
    <w:p w14:paraId="5D4D4E52" w14:textId="77777777" w:rsidR="00755994" w:rsidRPr="00755994" w:rsidRDefault="00755994" w:rsidP="00755994">
      <w:pPr>
        <w:pStyle w:val="EndNoteBibliography"/>
      </w:pPr>
    </w:p>
    <w:p w14:paraId="74A208B2" w14:textId="77777777" w:rsidR="00755994" w:rsidRPr="00755994" w:rsidRDefault="00755994" w:rsidP="00755994">
      <w:pPr>
        <w:pStyle w:val="EndNoteBibliography"/>
        <w:ind w:left="720" w:hanging="720"/>
      </w:pPr>
      <w:r w:rsidRPr="00755994">
        <w:t>17.</w:t>
      </w:r>
      <w:r w:rsidRPr="00755994">
        <w:tab/>
        <w:t xml:space="preserve">Caspi A, Houts RM, Fisher HL, Danese A, Moffitt TE. The general factor of psychopathology (p): Choosing among competing models and interpreting p. </w:t>
      </w:r>
      <w:r w:rsidRPr="00755994">
        <w:rPr>
          <w:i/>
        </w:rPr>
        <w:t>Clin Psychol Sci</w:t>
      </w:r>
      <w:r w:rsidRPr="00755994">
        <w:t xml:space="preserve"> 2024; </w:t>
      </w:r>
      <w:r w:rsidRPr="00755994">
        <w:rPr>
          <w:b/>
        </w:rPr>
        <w:t>12</w:t>
      </w:r>
      <w:r w:rsidRPr="00755994">
        <w:t>(1)</w:t>
      </w:r>
      <w:r w:rsidRPr="00755994">
        <w:rPr>
          <w:b/>
        </w:rPr>
        <w:t xml:space="preserve">: </w:t>
      </w:r>
      <w:r w:rsidRPr="00755994">
        <w:t>53-82.</w:t>
      </w:r>
    </w:p>
    <w:p w14:paraId="071A7C28" w14:textId="77777777" w:rsidR="00755994" w:rsidRPr="00755994" w:rsidRDefault="00755994" w:rsidP="00755994">
      <w:pPr>
        <w:pStyle w:val="EndNoteBibliography"/>
      </w:pPr>
    </w:p>
    <w:p w14:paraId="3554DA8D" w14:textId="77777777" w:rsidR="00755994" w:rsidRPr="00755994" w:rsidRDefault="00755994" w:rsidP="00755994">
      <w:pPr>
        <w:pStyle w:val="EndNoteBibliography"/>
        <w:ind w:left="720" w:hanging="720"/>
      </w:pPr>
      <w:r w:rsidRPr="00755994">
        <w:t>18.</w:t>
      </w:r>
      <w:r w:rsidRPr="00755994">
        <w:tab/>
        <w:t>Allegrini AG, Cheesman R, Rimfeld K, Selzam S, Pingault JB, Eley TC</w:t>
      </w:r>
      <w:r w:rsidRPr="00755994">
        <w:rPr>
          <w:i/>
        </w:rPr>
        <w:t xml:space="preserve"> et al.</w:t>
      </w:r>
      <w:r w:rsidRPr="00755994">
        <w:t xml:space="preserve"> The p factor: genetic analyses support a general dimension of psychopathology in childhood and adolescence. </w:t>
      </w:r>
      <w:r w:rsidRPr="00755994">
        <w:rPr>
          <w:i/>
        </w:rPr>
        <w:t>J Child Psychol Psychiatry</w:t>
      </w:r>
      <w:r w:rsidRPr="00755994">
        <w:t xml:space="preserve"> 2020; </w:t>
      </w:r>
      <w:r w:rsidRPr="00755994">
        <w:rPr>
          <w:b/>
        </w:rPr>
        <w:t>61</w:t>
      </w:r>
      <w:r w:rsidRPr="00755994">
        <w:t>(1)</w:t>
      </w:r>
      <w:r w:rsidRPr="00755994">
        <w:rPr>
          <w:b/>
        </w:rPr>
        <w:t xml:space="preserve">: </w:t>
      </w:r>
      <w:r w:rsidRPr="00755994">
        <w:t>30-39.</w:t>
      </w:r>
    </w:p>
    <w:p w14:paraId="28FEB5BB" w14:textId="77777777" w:rsidR="00755994" w:rsidRPr="00755994" w:rsidRDefault="00755994" w:rsidP="00755994">
      <w:pPr>
        <w:pStyle w:val="EndNoteBibliography"/>
      </w:pPr>
    </w:p>
    <w:p w14:paraId="504D6284" w14:textId="77777777" w:rsidR="00755994" w:rsidRPr="00755994" w:rsidRDefault="00755994" w:rsidP="00755994">
      <w:pPr>
        <w:pStyle w:val="EndNoteBibliography"/>
        <w:ind w:left="720" w:hanging="720"/>
      </w:pPr>
      <w:r w:rsidRPr="00755994">
        <w:t>19.</w:t>
      </w:r>
      <w:r w:rsidRPr="00755994">
        <w:tab/>
        <w:t>Eaton NR, Bringmann LF, Elmer T, Fried EI, Forbes MK, Greene AL</w:t>
      </w:r>
      <w:r w:rsidRPr="00755994">
        <w:rPr>
          <w:i/>
        </w:rPr>
        <w:t xml:space="preserve"> et al.</w:t>
      </w:r>
      <w:r w:rsidRPr="00755994">
        <w:t xml:space="preserve"> A review of approaches and models in psychopathology conceptualization research. </w:t>
      </w:r>
      <w:r w:rsidRPr="00755994">
        <w:rPr>
          <w:i/>
        </w:rPr>
        <w:t>Nature Reviews Psychology</w:t>
      </w:r>
      <w:r w:rsidRPr="00755994">
        <w:t xml:space="preserve"> 2023; </w:t>
      </w:r>
      <w:r w:rsidRPr="00755994">
        <w:rPr>
          <w:b/>
        </w:rPr>
        <w:t>2</w:t>
      </w:r>
      <w:r w:rsidRPr="00755994">
        <w:t>(10)</w:t>
      </w:r>
      <w:r w:rsidRPr="00755994">
        <w:rPr>
          <w:b/>
        </w:rPr>
        <w:t xml:space="preserve">: </w:t>
      </w:r>
      <w:r w:rsidRPr="00755994">
        <w:t>622-636.</w:t>
      </w:r>
    </w:p>
    <w:p w14:paraId="1A6F27C4" w14:textId="77777777" w:rsidR="00755994" w:rsidRPr="00755994" w:rsidRDefault="00755994" w:rsidP="00755994">
      <w:pPr>
        <w:pStyle w:val="EndNoteBibliography"/>
      </w:pPr>
    </w:p>
    <w:p w14:paraId="442B15B6" w14:textId="77777777" w:rsidR="00755994" w:rsidRPr="00755994" w:rsidRDefault="00755994" w:rsidP="00755994">
      <w:pPr>
        <w:pStyle w:val="EndNoteBibliography"/>
        <w:ind w:left="720" w:hanging="720"/>
      </w:pPr>
      <w:r w:rsidRPr="00755994">
        <w:t>20.</w:t>
      </w:r>
      <w:r w:rsidRPr="00755994">
        <w:tab/>
        <w:t xml:space="preserve">Pettersson E, Anckarsater H, Gillberg C, Lichtenstein P. Different neurodevelopmental symptoms have a common genetic etiology. </w:t>
      </w:r>
      <w:r w:rsidRPr="00755994">
        <w:rPr>
          <w:i/>
        </w:rPr>
        <w:t>J Child Psychol Psychiatry</w:t>
      </w:r>
      <w:r w:rsidRPr="00755994">
        <w:t xml:space="preserve"> 2013; </w:t>
      </w:r>
      <w:r w:rsidRPr="00755994">
        <w:rPr>
          <w:b/>
        </w:rPr>
        <w:t>54</w:t>
      </w:r>
      <w:r w:rsidRPr="00755994">
        <w:t>(12)</w:t>
      </w:r>
      <w:r w:rsidRPr="00755994">
        <w:rPr>
          <w:b/>
        </w:rPr>
        <w:t xml:space="preserve">: </w:t>
      </w:r>
      <w:r w:rsidRPr="00755994">
        <w:t>1356-1365.</w:t>
      </w:r>
    </w:p>
    <w:p w14:paraId="6E70D4A1" w14:textId="77777777" w:rsidR="00755994" w:rsidRPr="00755994" w:rsidRDefault="00755994" w:rsidP="00755994">
      <w:pPr>
        <w:pStyle w:val="EndNoteBibliography"/>
      </w:pPr>
    </w:p>
    <w:p w14:paraId="6AC2CFFC" w14:textId="77777777" w:rsidR="00755994" w:rsidRPr="00755994" w:rsidRDefault="00755994" w:rsidP="00755994">
      <w:pPr>
        <w:pStyle w:val="EndNoteBibliography"/>
        <w:ind w:left="720" w:hanging="720"/>
      </w:pPr>
      <w:r w:rsidRPr="00755994">
        <w:t>21.</w:t>
      </w:r>
      <w:r w:rsidRPr="00755994">
        <w:tab/>
        <w:t>Mallard TT, Savage JE, Johnson EC, Huang Y, Edwards AC, Hottenga JJ</w:t>
      </w:r>
      <w:r w:rsidRPr="00755994">
        <w:rPr>
          <w:i/>
        </w:rPr>
        <w:t xml:space="preserve"> et al.</w:t>
      </w:r>
      <w:r w:rsidRPr="00755994">
        <w:t xml:space="preserve"> Item-Level Genome-Wide Association Study of the Alcohol Use Disorders Identification Test in Three Population-Based Cohorts. </w:t>
      </w:r>
      <w:r w:rsidRPr="00755994">
        <w:rPr>
          <w:i/>
        </w:rPr>
        <w:t>Am J Psychiatry</w:t>
      </w:r>
      <w:r w:rsidRPr="00755994">
        <w:t xml:space="preserve"> 2022; </w:t>
      </w:r>
      <w:r w:rsidRPr="00755994">
        <w:rPr>
          <w:b/>
        </w:rPr>
        <w:t>179</w:t>
      </w:r>
      <w:r w:rsidRPr="00755994">
        <w:t>(1)</w:t>
      </w:r>
      <w:r w:rsidRPr="00755994">
        <w:rPr>
          <w:b/>
        </w:rPr>
        <w:t xml:space="preserve">: </w:t>
      </w:r>
      <w:r w:rsidRPr="00755994">
        <w:t>58-70.</w:t>
      </w:r>
    </w:p>
    <w:p w14:paraId="19D8B201" w14:textId="77777777" w:rsidR="00755994" w:rsidRPr="00755994" w:rsidRDefault="00755994" w:rsidP="00755994">
      <w:pPr>
        <w:pStyle w:val="EndNoteBibliography"/>
      </w:pPr>
    </w:p>
    <w:p w14:paraId="790C14E6" w14:textId="77777777" w:rsidR="00755994" w:rsidRPr="00755994" w:rsidRDefault="00755994" w:rsidP="00755994">
      <w:pPr>
        <w:pStyle w:val="EndNoteBibliography"/>
        <w:ind w:left="720" w:hanging="720"/>
      </w:pPr>
      <w:r w:rsidRPr="00755994">
        <w:t>22.</w:t>
      </w:r>
      <w:r w:rsidRPr="00755994">
        <w:tab/>
        <w:t>Grotzinger AD, Rhemtulla M, de Vlaming R, Ritchie SJ, Mallard TT, Hill WD</w:t>
      </w:r>
      <w:r w:rsidRPr="00755994">
        <w:rPr>
          <w:i/>
        </w:rPr>
        <w:t xml:space="preserve"> et al.</w:t>
      </w:r>
      <w:r w:rsidRPr="00755994">
        <w:t xml:space="preserve"> Genomic structural equation modelling provides insights into the multivariate genetic architecture of complex traits. </w:t>
      </w:r>
      <w:r w:rsidRPr="00755994">
        <w:rPr>
          <w:i/>
        </w:rPr>
        <w:t>Nat Hum Behav</w:t>
      </w:r>
      <w:r w:rsidRPr="00755994">
        <w:t xml:space="preserve"> 2019; </w:t>
      </w:r>
      <w:r w:rsidRPr="00755994">
        <w:rPr>
          <w:b/>
        </w:rPr>
        <w:t>3</w:t>
      </w:r>
      <w:r w:rsidRPr="00755994">
        <w:t>(5)</w:t>
      </w:r>
      <w:r w:rsidRPr="00755994">
        <w:rPr>
          <w:b/>
        </w:rPr>
        <w:t xml:space="preserve">: </w:t>
      </w:r>
      <w:r w:rsidRPr="00755994">
        <w:t>513-525.</w:t>
      </w:r>
    </w:p>
    <w:p w14:paraId="648BFEAD" w14:textId="77777777" w:rsidR="00755994" w:rsidRPr="00755994" w:rsidRDefault="00755994" w:rsidP="00755994">
      <w:pPr>
        <w:pStyle w:val="EndNoteBibliography"/>
      </w:pPr>
    </w:p>
    <w:p w14:paraId="4B944A4D" w14:textId="77777777" w:rsidR="00755994" w:rsidRPr="00755994" w:rsidRDefault="00755994" w:rsidP="00755994">
      <w:pPr>
        <w:pStyle w:val="EndNoteBibliography"/>
        <w:ind w:left="720" w:hanging="720"/>
      </w:pPr>
      <w:r w:rsidRPr="00755994">
        <w:t>23.</w:t>
      </w:r>
      <w:r w:rsidRPr="00755994">
        <w:tab/>
        <w:t>Purcell S, Neale B, Todd-Brown K, Thomas L, Ferreira MA, Bender D</w:t>
      </w:r>
      <w:r w:rsidRPr="00755994">
        <w:rPr>
          <w:i/>
        </w:rPr>
        <w:t xml:space="preserve"> et al.</w:t>
      </w:r>
      <w:r w:rsidRPr="00755994">
        <w:t xml:space="preserve"> PLINK: a tool set for whole-genome association and population-based linkage analyses. </w:t>
      </w:r>
      <w:r w:rsidRPr="00755994">
        <w:rPr>
          <w:i/>
        </w:rPr>
        <w:t>Am J Hum Genet</w:t>
      </w:r>
      <w:r w:rsidRPr="00755994">
        <w:t xml:space="preserve"> 2007; </w:t>
      </w:r>
      <w:r w:rsidRPr="00755994">
        <w:rPr>
          <w:b/>
        </w:rPr>
        <w:t>81</w:t>
      </w:r>
      <w:r w:rsidRPr="00755994">
        <w:t>(3)</w:t>
      </w:r>
      <w:r w:rsidRPr="00755994">
        <w:rPr>
          <w:b/>
        </w:rPr>
        <w:t xml:space="preserve">: </w:t>
      </w:r>
      <w:r w:rsidRPr="00755994">
        <w:t>559-575.</w:t>
      </w:r>
    </w:p>
    <w:p w14:paraId="19E10D34" w14:textId="77777777" w:rsidR="00755994" w:rsidRPr="00755994" w:rsidRDefault="00755994" w:rsidP="00755994">
      <w:pPr>
        <w:pStyle w:val="EndNoteBibliography"/>
      </w:pPr>
    </w:p>
    <w:p w14:paraId="284A9A49" w14:textId="77777777" w:rsidR="00755994" w:rsidRPr="00755994" w:rsidRDefault="00755994" w:rsidP="00755994">
      <w:pPr>
        <w:pStyle w:val="EndNoteBibliography"/>
        <w:ind w:left="720" w:hanging="720"/>
      </w:pPr>
      <w:r w:rsidRPr="00755994">
        <w:t>24.</w:t>
      </w:r>
      <w:r w:rsidRPr="00755994">
        <w:tab/>
        <w:t xml:space="preserve">Watanabe K, Taskesen E, van Bochoven A, Posthuma D. Functional mapping and annotation of genetic associations with FUMA. </w:t>
      </w:r>
      <w:r w:rsidRPr="00755994">
        <w:rPr>
          <w:i/>
        </w:rPr>
        <w:t>Nat Commun</w:t>
      </w:r>
      <w:r w:rsidRPr="00755994">
        <w:t xml:space="preserve"> 2017; </w:t>
      </w:r>
      <w:r w:rsidRPr="00755994">
        <w:rPr>
          <w:b/>
        </w:rPr>
        <w:t>8</w:t>
      </w:r>
      <w:r w:rsidRPr="00755994">
        <w:t>(1)</w:t>
      </w:r>
      <w:r w:rsidRPr="00755994">
        <w:rPr>
          <w:b/>
        </w:rPr>
        <w:t xml:space="preserve">: </w:t>
      </w:r>
      <w:r w:rsidRPr="00755994">
        <w:t>1826.</w:t>
      </w:r>
    </w:p>
    <w:p w14:paraId="166A6DD2" w14:textId="77777777" w:rsidR="00755994" w:rsidRPr="00755994" w:rsidRDefault="00755994" w:rsidP="00755994">
      <w:pPr>
        <w:pStyle w:val="EndNoteBibliography"/>
      </w:pPr>
    </w:p>
    <w:p w14:paraId="54285A9E" w14:textId="77777777" w:rsidR="00755994" w:rsidRPr="00755994" w:rsidRDefault="00755994" w:rsidP="00755994">
      <w:pPr>
        <w:pStyle w:val="EndNoteBibliography"/>
        <w:ind w:left="720" w:hanging="720"/>
      </w:pPr>
      <w:r w:rsidRPr="00755994">
        <w:t>25.</w:t>
      </w:r>
      <w:r w:rsidRPr="00755994">
        <w:tab/>
        <w:t>Coleman JRI, Peyrot WJ, Purves KL, Davis KAS, Rayner C, Choi SW</w:t>
      </w:r>
      <w:r w:rsidRPr="00755994">
        <w:rPr>
          <w:i/>
        </w:rPr>
        <w:t xml:space="preserve"> et al.</w:t>
      </w:r>
      <w:r w:rsidRPr="00755994">
        <w:t xml:space="preserve"> Genome-wide gene-environment analyses of major depressive disorder and reported lifetime traumatic experiences in UK Biobank. </w:t>
      </w:r>
      <w:r w:rsidRPr="00755994">
        <w:rPr>
          <w:i/>
        </w:rPr>
        <w:t>Mol Psychiatry</w:t>
      </w:r>
      <w:r w:rsidRPr="00755994">
        <w:t xml:space="preserve"> 2020; </w:t>
      </w:r>
      <w:r w:rsidRPr="00755994">
        <w:rPr>
          <w:b/>
        </w:rPr>
        <w:t>25</w:t>
      </w:r>
      <w:r w:rsidRPr="00755994">
        <w:t>(7)</w:t>
      </w:r>
      <w:r w:rsidRPr="00755994">
        <w:rPr>
          <w:b/>
        </w:rPr>
        <w:t xml:space="preserve">: </w:t>
      </w:r>
      <w:r w:rsidRPr="00755994">
        <w:t>1430-1446.</w:t>
      </w:r>
    </w:p>
    <w:p w14:paraId="6ACA2532" w14:textId="77777777" w:rsidR="00755994" w:rsidRPr="00755994" w:rsidRDefault="00755994" w:rsidP="00755994">
      <w:pPr>
        <w:pStyle w:val="EndNoteBibliography"/>
      </w:pPr>
    </w:p>
    <w:p w14:paraId="79F864E0" w14:textId="77777777" w:rsidR="00755994" w:rsidRPr="00755994" w:rsidRDefault="00755994" w:rsidP="00755994">
      <w:pPr>
        <w:pStyle w:val="EndNoteBibliography"/>
        <w:ind w:left="720" w:hanging="720"/>
      </w:pPr>
      <w:r w:rsidRPr="00755994">
        <w:t>26.</w:t>
      </w:r>
      <w:r w:rsidRPr="00755994">
        <w:tab/>
        <w:t xml:space="preserve">de Leeuw CA, Mooij JM, Heskes T, Posthuma D. MAGMA: generalized gene-set analysis of GWAS data. </w:t>
      </w:r>
      <w:r w:rsidRPr="00755994">
        <w:rPr>
          <w:i/>
        </w:rPr>
        <w:t>PLoS Comput Biol</w:t>
      </w:r>
      <w:r w:rsidRPr="00755994">
        <w:t xml:space="preserve"> 2015; </w:t>
      </w:r>
      <w:r w:rsidRPr="00755994">
        <w:rPr>
          <w:b/>
        </w:rPr>
        <w:t>11</w:t>
      </w:r>
      <w:r w:rsidRPr="00755994">
        <w:t>(4)</w:t>
      </w:r>
      <w:r w:rsidRPr="00755994">
        <w:rPr>
          <w:b/>
        </w:rPr>
        <w:t xml:space="preserve">: </w:t>
      </w:r>
      <w:r w:rsidRPr="00755994">
        <w:t>e1004219.</w:t>
      </w:r>
    </w:p>
    <w:p w14:paraId="22A29C3A" w14:textId="77777777" w:rsidR="00755994" w:rsidRPr="00755994" w:rsidRDefault="00755994" w:rsidP="00755994">
      <w:pPr>
        <w:pStyle w:val="EndNoteBibliography"/>
      </w:pPr>
    </w:p>
    <w:p w14:paraId="79C03E01" w14:textId="77777777" w:rsidR="00755994" w:rsidRPr="00755994" w:rsidRDefault="00755994" w:rsidP="00755994">
      <w:pPr>
        <w:pStyle w:val="EndNoteBibliography"/>
        <w:ind w:left="720" w:hanging="720"/>
      </w:pPr>
      <w:r w:rsidRPr="00755994">
        <w:t>27.</w:t>
      </w:r>
      <w:r w:rsidRPr="00755994">
        <w:tab/>
        <w:t>Demange PA, Malanchini M, Mallard TT, Biroli P, Cox SR, Grotzinger AD</w:t>
      </w:r>
      <w:r w:rsidRPr="00755994">
        <w:rPr>
          <w:i/>
        </w:rPr>
        <w:t xml:space="preserve"> et al.</w:t>
      </w:r>
      <w:r w:rsidRPr="00755994">
        <w:t xml:space="preserve"> Investigating the genetic architecture of noncognitive skills using GWAS-by-subtraction. </w:t>
      </w:r>
      <w:r w:rsidRPr="00755994">
        <w:rPr>
          <w:i/>
        </w:rPr>
        <w:t>Nat Genet</w:t>
      </w:r>
      <w:r w:rsidRPr="00755994">
        <w:t xml:space="preserve"> 2021; </w:t>
      </w:r>
      <w:r w:rsidRPr="00755994">
        <w:rPr>
          <w:b/>
        </w:rPr>
        <w:t>53</w:t>
      </w:r>
      <w:r w:rsidRPr="00755994">
        <w:t>(1)</w:t>
      </w:r>
      <w:r w:rsidRPr="00755994">
        <w:rPr>
          <w:b/>
        </w:rPr>
        <w:t xml:space="preserve">: </w:t>
      </w:r>
      <w:r w:rsidRPr="00755994">
        <w:t>35-44.</w:t>
      </w:r>
    </w:p>
    <w:p w14:paraId="2AC8427A" w14:textId="77777777" w:rsidR="00755994" w:rsidRPr="00755994" w:rsidRDefault="00755994" w:rsidP="00755994">
      <w:pPr>
        <w:pStyle w:val="EndNoteBibliography"/>
      </w:pPr>
    </w:p>
    <w:p w14:paraId="6FE98B40" w14:textId="77777777" w:rsidR="00755994" w:rsidRPr="00755994" w:rsidRDefault="00755994" w:rsidP="00755994">
      <w:pPr>
        <w:pStyle w:val="EndNoteBibliography"/>
        <w:ind w:left="720" w:hanging="720"/>
      </w:pPr>
      <w:r w:rsidRPr="00755994">
        <w:t>28.</w:t>
      </w:r>
      <w:r w:rsidRPr="00755994">
        <w:tab/>
        <w:t xml:space="preserve">Abramovitch A, Dar R, Mittelman A, Wilhelm S. Comorbidity Between Attention Deficit/Hyperactivity Disorder and Obsessive-Compulsive Disorder Across the Lifespan: A Systematic and Critical Review. </w:t>
      </w:r>
      <w:r w:rsidRPr="00755994">
        <w:rPr>
          <w:i/>
        </w:rPr>
        <w:t>Harv Rev Psychiatry</w:t>
      </w:r>
      <w:r w:rsidRPr="00755994">
        <w:t xml:space="preserve"> 2015; </w:t>
      </w:r>
      <w:r w:rsidRPr="00755994">
        <w:rPr>
          <w:b/>
        </w:rPr>
        <w:t>23</w:t>
      </w:r>
      <w:r w:rsidRPr="00755994">
        <w:t>(4)</w:t>
      </w:r>
      <w:r w:rsidRPr="00755994">
        <w:rPr>
          <w:b/>
        </w:rPr>
        <w:t xml:space="preserve">: </w:t>
      </w:r>
      <w:r w:rsidRPr="00755994">
        <w:t>245-262.</w:t>
      </w:r>
    </w:p>
    <w:p w14:paraId="4ACE7C7E" w14:textId="77777777" w:rsidR="00755994" w:rsidRPr="00755994" w:rsidRDefault="00755994" w:rsidP="00755994">
      <w:pPr>
        <w:pStyle w:val="EndNoteBibliography"/>
      </w:pPr>
    </w:p>
    <w:p w14:paraId="5CFBE500" w14:textId="77777777" w:rsidR="00755994" w:rsidRPr="00755994" w:rsidRDefault="00755994" w:rsidP="00755994">
      <w:pPr>
        <w:pStyle w:val="EndNoteBibliography"/>
        <w:ind w:left="720" w:hanging="720"/>
      </w:pPr>
      <w:r w:rsidRPr="00755994">
        <w:t>29.</w:t>
      </w:r>
      <w:r w:rsidRPr="00755994">
        <w:tab/>
        <w:t xml:space="preserve">Hollander E. Obsessive-compulsive disorder and spectrum across the life span. </w:t>
      </w:r>
      <w:r w:rsidRPr="00755994">
        <w:rPr>
          <w:i/>
        </w:rPr>
        <w:t>Int J Psychiatry Clin Pract</w:t>
      </w:r>
      <w:r w:rsidRPr="00755994">
        <w:t xml:space="preserve"> 2005; </w:t>
      </w:r>
      <w:r w:rsidRPr="00755994">
        <w:rPr>
          <w:b/>
        </w:rPr>
        <w:t>9</w:t>
      </w:r>
      <w:r w:rsidRPr="00755994">
        <w:t>(2)</w:t>
      </w:r>
      <w:r w:rsidRPr="00755994">
        <w:rPr>
          <w:b/>
        </w:rPr>
        <w:t xml:space="preserve">: </w:t>
      </w:r>
      <w:r w:rsidRPr="00755994">
        <w:t>79-86.</w:t>
      </w:r>
    </w:p>
    <w:p w14:paraId="2C41A7A4" w14:textId="77777777" w:rsidR="00755994" w:rsidRPr="00755994" w:rsidRDefault="00755994" w:rsidP="00755994">
      <w:pPr>
        <w:pStyle w:val="EndNoteBibliography"/>
      </w:pPr>
    </w:p>
    <w:p w14:paraId="3B519509" w14:textId="77777777" w:rsidR="00755994" w:rsidRPr="00755994" w:rsidRDefault="00755994" w:rsidP="00755994">
      <w:pPr>
        <w:pStyle w:val="EndNoteBibliography"/>
        <w:ind w:left="720" w:hanging="720"/>
      </w:pPr>
      <w:r w:rsidRPr="00755994">
        <w:t>30.</w:t>
      </w:r>
      <w:r w:rsidRPr="00755994">
        <w:tab/>
        <w:t>Kotov R, Krueger RF, Watson D, Achenbach TM, Althoff RR, Bagby RM</w:t>
      </w:r>
      <w:r w:rsidRPr="00755994">
        <w:rPr>
          <w:i/>
        </w:rPr>
        <w:t xml:space="preserve"> et al.</w:t>
      </w:r>
      <w:r w:rsidRPr="00755994">
        <w:t xml:space="preserve"> The Hierarchical Taxonomy of Psychopathology (HiTOP): A dimensional alternative to traditional nosologies. </w:t>
      </w:r>
      <w:r w:rsidRPr="00755994">
        <w:rPr>
          <w:i/>
        </w:rPr>
        <w:t>J Abnorm Psychol</w:t>
      </w:r>
      <w:r w:rsidRPr="00755994">
        <w:t xml:space="preserve"> 2017; </w:t>
      </w:r>
      <w:r w:rsidRPr="00755994">
        <w:rPr>
          <w:b/>
        </w:rPr>
        <w:t>126</w:t>
      </w:r>
      <w:r w:rsidRPr="00755994">
        <w:t>(4)</w:t>
      </w:r>
      <w:r w:rsidRPr="00755994">
        <w:rPr>
          <w:b/>
        </w:rPr>
        <w:t xml:space="preserve">: </w:t>
      </w:r>
      <w:r w:rsidRPr="00755994">
        <w:t>454-477.</w:t>
      </w:r>
    </w:p>
    <w:p w14:paraId="00B2CC30" w14:textId="77777777" w:rsidR="00755994" w:rsidRPr="00755994" w:rsidRDefault="00755994" w:rsidP="00755994">
      <w:pPr>
        <w:pStyle w:val="EndNoteBibliography"/>
      </w:pPr>
    </w:p>
    <w:p w14:paraId="273FB72C" w14:textId="77777777" w:rsidR="00755994" w:rsidRPr="00755994" w:rsidRDefault="00755994" w:rsidP="00755994">
      <w:pPr>
        <w:pStyle w:val="EndNoteBibliography"/>
        <w:ind w:left="720" w:hanging="720"/>
      </w:pPr>
      <w:r w:rsidRPr="00755994">
        <w:t>31.</w:t>
      </w:r>
      <w:r w:rsidRPr="00755994">
        <w:tab/>
        <w:t xml:space="preserve">Insel TR, Cuthbert BN. Endophenotypes: bridging genomic complexity and disorder heterogeneity. </w:t>
      </w:r>
      <w:r w:rsidRPr="00755994">
        <w:rPr>
          <w:i/>
        </w:rPr>
        <w:t>Biol Psychiatry</w:t>
      </w:r>
      <w:r w:rsidRPr="00755994">
        <w:t xml:space="preserve"> 2009; </w:t>
      </w:r>
      <w:r w:rsidRPr="00755994">
        <w:rPr>
          <w:b/>
        </w:rPr>
        <w:t>66</w:t>
      </w:r>
      <w:r w:rsidRPr="00755994">
        <w:t>(11)</w:t>
      </w:r>
      <w:r w:rsidRPr="00755994">
        <w:rPr>
          <w:b/>
        </w:rPr>
        <w:t xml:space="preserve">: </w:t>
      </w:r>
      <w:r w:rsidRPr="00755994">
        <w:t>988-989.</w:t>
      </w:r>
    </w:p>
    <w:p w14:paraId="3691BE6E" w14:textId="77777777" w:rsidR="00755994" w:rsidRPr="00755994" w:rsidRDefault="00755994" w:rsidP="00755994">
      <w:pPr>
        <w:pStyle w:val="EndNoteBibliography"/>
      </w:pPr>
    </w:p>
    <w:p w14:paraId="034DD757" w14:textId="77777777" w:rsidR="00755994" w:rsidRPr="00755994" w:rsidRDefault="00755994" w:rsidP="00755994">
      <w:pPr>
        <w:pStyle w:val="EndNoteBibliography"/>
        <w:ind w:left="720" w:hanging="720"/>
      </w:pPr>
      <w:r w:rsidRPr="00755994">
        <w:t>32.</w:t>
      </w:r>
      <w:r w:rsidRPr="00755994">
        <w:tab/>
        <w:t xml:space="preserve">Fried EI, Greene AL, Eaton NR. The p factor is the sum of its parts, for now. </w:t>
      </w:r>
      <w:r w:rsidRPr="00755994">
        <w:rPr>
          <w:i/>
        </w:rPr>
        <w:t>World Psychiatry</w:t>
      </w:r>
      <w:r w:rsidRPr="00755994">
        <w:t xml:space="preserve"> 2021; </w:t>
      </w:r>
      <w:r w:rsidRPr="00755994">
        <w:rPr>
          <w:b/>
        </w:rPr>
        <w:t>20</w:t>
      </w:r>
      <w:r w:rsidRPr="00755994">
        <w:t>(1)</w:t>
      </w:r>
      <w:r w:rsidRPr="00755994">
        <w:rPr>
          <w:b/>
        </w:rPr>
        <w:t xml:space="preserve">: </w:t>
      </w:r>
      <w:r w:rsidRPr="00755994">
        <w:t>69-70.</w:t>
      </w:r>
    </w:p>
    <w:p w14:paraId="3B599172" w14:textId="77777777" w:rsidR="00755994" w:rsidRPr="00755994" w:rsidRDefault="00755994" w:rsidP="00755994">
      <w:pPr>
        <w:pStyle w:val="EndNoteBibliography"/>
      </w:pPr>
    </w:p>
    <w:p w14:paraId="4E829EC7" w14:textId="77777777" w:rsidR="00755994" w:rsidRPr="00755994" w:rsidRDefault="00755994" w:rsidP="00755994">
      <w:pPr>
        <w:pStyle w:val="EndNoteBibliography"/>
        <w:ind w:left="720" w:hanging="720"/>
      </w:pPr>
      <w:r w:rsidRPr="00755994">
        <w:t>33.</w:t>
      </w:r>
      <w:r w:rsidRPr="00755994">
        <w:tab/>
        <w:t xml:space="preserve">Plomin R, von Stumm S. The new genetics of intelligence. </w:t>
      </w:r>
      <w:r w:rsidRPr="00755994">
        <w:rPr>
          <w:i/>
        </w:rPr>
        <w:t>Nat Rev Genet</w:t>
      </w:r>
      <w:r w:rsidRPr="00755994">
        <w:t xml:space="preserve"> 2018; </w:t>
      </w:r>
      <w:r w:rsidRPr="00755994">
        <w:rPr>
          <w:b/>
        </w:rPr>
        <w:t>19</w:t>
      </w:r>
      <w:r w:rsidRPr="00755994">
        <w:t>(3)</w:t>
      </w:r>
      <w:r w:rsidRPr="00755994">
        <w:rPr>
          <w:b/>
        </w:rPr>
        <w:t xml:space="preserve">: </w:t>
      </w:r>
      <w:r w:rsidRPr="00755994">
        <w:t>148-159.</w:t>
      </w:r>
    </w:p>
    <w:p w14:paraId="43AD7B44" w14:textId="77777777" w:rsidR="00755994" w:rsidRPr="00755994" w:rsidRDefault="00755994" w:rsidP="00755994">
      <w:pPr>
        <w:pStyle w:val="EndNoteBibliography"/>
      </w:pPr>
    </w:p>
    <w:p w14:paraId="4A71ADCB" w14:textId="77777777" w:rsidR="00755994" w:rsidRPr="00755994" w:rsidRDefault="00755994" w:rsidP="00755994">
      <w:pPr>
        <w:pStyle w:val="EndNoteBibliography"/>
        <w:ind w:left="720" w:hanging="720"/>
      </w:pPr>
      <w:r w:rsidRPr="00755994">
        <w:t>34.</w:t>
      </w:r>
      <w:r w:rsidRPr="00755994">
        <w:tab/>
        <w:t xml:space="preserve">Smith GT, Atkinson EA, Davis HA, Riley EN, Oltmanns JR. The General Factor of Psychopathology. </w:t>
      </w:r>
      <w:r w:rsidRPr="00755994">
        <w:rPr>
          <w:i/>
        </w:rPr>
        <w:t>Annu Rev Clin Psychol</w:t>
      </w:r>
      <w:r w:rsidRPr="00755994">
        <w:t xml:space="preserve"> 2020; </w:t>
      </w:r>
      <w:r w:rsidRPr="00755994">
        <w:rPr>
          <w:b/>
        </w:rPr>
        <w:t>16</w:t>
      </w:r>
      <w:r w:rsidRPr="00755994">
        <w:t>(1)</w:t>
      </w:r>
      <w:r w:rsidRPr="00755994">
        <w:rPr>
          <w:b/>
        </w:rPr>
        <w:t xml:space="preserve">: </w:t>
      </w:r>
      <w:r w:rsidRPr="00755994">
        <w:t>75-98.</w:t>
      </w:r>
    </w:p>
    <w:p w14:paraId="577264EA" w14:textId="77777777" w:rsidR="00755994" w:rsidRPr="00755994" w:rsidRDefault="00755994" w:rsidP="00755994">
      <w:pPr>
        <w:pStyle w:val="EndNoteBibliography"/>
      </w:pPr>
    </w:p>
    <w:p w14:paraId="0096A4A9" w14:textId="77777777" w:rsidR="00755994" w:rsidRPr="00755994" w:rsidRDefault="00755994" w:rsidP="00755994">
      <w:pPr>
        <w:pStyle w:val="EndNoteBibliography"/>
        <w:ind w:left="720" w:hanging="720"/>
      </w:pPr>
      <w:r w:rsidRPr="00755994">
        <w:lastRenderedPageBreak/>
        <w:t>35.</w:t>
      </w:r>
      <w:r w:rsidRPr="00755994">
        <w:tab/>
        <w:t xml:space="preserve">Pingault J-B, Cecil CAM, Murray J, Munafò MR, Viding E. Causal Inference in Psychopathology: A Systematic Review of Mendelian Randomisation Studies Aiming to Identify Environmental Risk Factors for Psychopathology. </w:t>
      </w:r>
      <w:r w:rsidRPr="00755994">
        <w:rPr>
          <w:i/>
        </w:rPr>
        <w:t>Psychopathology Review</w:t>
      </w:r>
      <w:r w:rsidRPr="00755994">
        <w:t xml:space="preserve"> 2016; </w:t>
      </w:r>
      <w:r w:rsidRPr="00755994">
        <w:rPr>
          <w:b/>
        </w:rPr>
        <w:t>a4</w:t>
      </w:r>
      <w:r w:rsidRPr="00755994">
        <w:t>(1)</w:t>
      </w:r>
      <w:r w:rsidRPr="00755994">
        <w:rPr>
          <w:b/>
        </w:rPr>
        <w:t xml:space="preserve">: </w:t>
      </w:r>
      <w:r w:rsidRPr="00755994">
        <w:t>4-25.</w:t>
      </w:r>
    </w:p>
    <w:p w14:paraId="237A0E80" w14:textId="77777777" w:rsidR="00755994" w:rsidRPr="00755994" w:rsidRDefault="00755994" w:rsidP="00755994">
      <w:pPr>
        <w:pStyle w:val="EndNoteBibliography"/>
      </w:pPr>
    </w:p>
    <w:p w14:paraId="2F130134" w14:textId="77777777" w:rsidR="00755994" w:rsidRPr="00755994" w:rsidRDefault="00755994" w:rsidP="00755994">
      <w:pPr>
        <w:pStyle w:val="EndNoteBibliography"/>
        <w:ind w:left="720" w:hanging="720"/>
      </w:pPr>
      <w:r w:rsidRPr="00755994">
        <w:t>36.</w:t>
      </w:r>
      <w:r w:rsidRPr="00755994">
        <w:tab/>
        <w:t xml:space="preserve">Allegrini AG, Baldwin JR, Barkhuizen W, Pingault JB. Research Review: A guide to computing and implementing polygenic scores in developmental research. </w:t>
      </w:r>
      <w:r w:rsidRPr="00755994">
        <w:rPr>
          <w:i/>
        </w:rPr>
        <w:t>J Child Psychol Psychiatry</w:t>
      </w:r>
      <w:r w:rsidRPr="00755994">
        <w:t xml:space="preserve"> 2022; </w:t>
      </w:r>
      <w:r w:rsidRPr="00755994">
        <w:rPr>
          <w:b/>
        </w:rPr>
        <w:t>63</w:t>
      </w:r>
      <w:r w:rsidRPr="00755994">
        <w:t>(10)</w:t>
      </w:r>
      <w:r w:rsidRPr="00755994">
        <w:rPr>
          <w:b/>
        </w:rPr>
        <w:t xml:space="preserve">: </w:t>
      </w:r>
      <w:r w:rsidRPr="00755994">
        <w:t>1111-1124.</w:t>
      </w:r>
    </w:p>
    <w:p w14:paraId="3A71D52B" w14:textId="77777777" w:rsidR="00755994" w:rsidRPr="00755994" w:rsidRDefault="00755994" w:rsidP="00755994">
      <w:pPr>
        <w:pStyle w:val="EndNoteBibliography"/>
      </w:pPr>
    </w:p>
    <w:p w14:paraId="25E2B814" w14:textId="77777777" w:rsidR="00755994" w:rsidRPr="00755994" w:rsidRDefault="00755994" w:rsidP="00755994">
      <w:pPr>
        <w:pStyle w:val="EndNoteBibliography"/>
        <w:ind w:left="720" w:hanging="720"/>
      </w:pPr>
      <w:r w:rsidRPr="00755994">
        <w:t>37.</w:t>
      </w:r>
      <w:r w:rsidRPr="00755994">
        <w:tab/>
        <w:t xml:space="preserve">Watts AL, Poore HE, Waldman ID. Riskier Tests of the Validity of the Bifactor Model of Psychopathology. </w:t>
      </w:r>
      <w:r w:rsidRPr="00755994">
        <w:rPr>
          <w:i/>
        </w:rPr>
        <w:t>Clinical Psychological Science</w:t>
      </w:r>
      <w:r w:rsidRPr="00755994">
        <w:t xml:space="preserve"> 2019; </w:t>
      </w:r>
      <w:r w:rsidRPr="00755994">
        <w:rPr>
          <w:b/>
        </w:rPr>
        <w:t>7</w:t>
      </w:r>
      <w:r w:rsidRPr="00755994">
        <w:t>(6)</w:t>
      </w:r>
      <w:r w:rsidRPr="00755994">
        <w:rPr>
          <w:b/>
        </w:rPr>
        <w:t xml:space="preserve">: </w:t>
      </w:r>
      <w:r w:rsidRPr="00755994">
        <w:t>1285-1303.</w:t>
      </w:r>
    </w:p>
    <w:p w14:paraId="30148AD0" w14:textId="77777777" w:rsidR="00755994" w:rsidRPr="00755994" w:rsidRDefault="00755994" w:rsidP="00755994">
      <w:pPr>
        <w:pStyle w:val="EndNoteBibliography"/>
      </w:pPr>
    </w:p>
    <w:p w14:paraId="7A70707D" w14:textId="77777777" w:rsidR="00755994" w:rsidRPr="00755994" w:rsidRDefault="00755994" w:rsidP="00755994">
      <w:pPr>
        <w:pStyle w:val="EndNoteBibliography"/>
        <w:ind w:left="720" w:hanging="720"/>
      </w:pPr>
      <w:r w:rsidRPr="00755994">
        <w:t>38.</w:t>
      </w:r>
      <w:r w:rsidRPr="00755994">
        <w:tab/>
        <w:t xml:space="preserve">van Bork R, Epskamp S, Rhemtulla M, Borsboom D, van der Maas HLJ. What is the p-factor of psychopathology? Some risks of general factor modeling. </w:t>
      </w:r>
      <w:r w:rsidRPr="00755994">
        <w:rPr>
          <w:i/>
        </w:rPr>
        <w:t>Theory &amp; Psychology</w:t>
      </w:r>
      <w:r w:rsidRPr="00755994">
        <w:t xml:space="preserve"> 2017; </w:t>
      </w:r>
      <w:r w:rsidRPr="00755994">
        <w:rPr>
          <w:b/>
        </w:rPr>
        <w:t>27</w:t>
      </w:r>
      <w:r w:rsidRPr="00755994">
        <w:t>(6)</w:t>
      </w:r>
      <w:r w:rsidRPr="00755994">
        <w:rPr>
          <w:b/>
        </w:rPr>
        <w:t xml:space="preserve">: </w:t>
      </w:r>
      <w:r w:rsidRPr="00755994">
        <w:t>759-773.</w:t>
      </w:r>
    </w:p>
    <w:p w14:paraId="5FE99D44" w14:textId="77777777" w:rsidR="00755994" w:rsidRPr="00755994" w:rsidRDefault="00755994" w:rsidP="00755994">
      <w:pPr>
        <w:pStyle w:val="EndNoteBibliography"/>
      </w:pPr>
    </w:p>
    <w:p w14:paraId="732C2801" w14:textId="77777777" w:rsidR="00755994" w:rsidRPr="00755994" w:rsidRDefault="00755994" w:rsidP="00755994">
      <w:pPr>
        <w:pStyle w:val="EndNoteBibliography"/>
        <w:ind w:left="720" w:hanging="720"/>
      </w:pPr>
      <w:r w:rsidRPr="00755994">
        <w:t>39.</w:t>
      </w:r>
      <w:r w:rsidRPr="00755994">
        <w:tab/>
        <w:t>Turley P, Martin AR, Goldman G, Li H, Kanai M, Walters RK</w:t>
      </w:r>
      <w:r w:rsidRPr="00755994">
        <w:rPr>
          <w:i/>
        </w:rPr>
        <w:t xml:space="preserve"> et al.</w:t>
      </w:r>
      <w:r w:rsidRPr="00755994">
        <w:t xml:space="preserve"> Multi-Ancestry Meta-Analysis yields novel genetic discoveries and ancestry-specific associations. </w:t>
      </w:r>
      <w:r w:rsidRPr="00755994">
        <w:rPr>
          <w:i/>
        </w:rPr>
        <w:t>bioRxiv</w:t>
      </w:r>
      <w:r w:rsidRPr="00755994">
        <w:t xml:space="preserve"> 2021</w:t>
      </w:r>
      <w:r w:rsidRPr="00755994">
        <w:rPr>
          <w:b/>
        </w:rPr>
        <w:t xml:space="preserve">: </w:t>
      </w:r>
      <w:r w:rsidRPr="00755994">
        <w:t>2021.2004.2023.441003.</w:t>
      </w:r>
    </w:p>
    <w:p w14:paraId="4039D403" w14:textId="77777777" w:rsidR="00755994" w:rsidRPr="00755994" w:rsidRDefault="00755994" w:rsidP="00755994">
      <w:pPr>
        <w:pStyle w:val="EndNoteBibliography"/>
      </w:pPr>
    </w:p>
    <w:p w14:paraId="705B388E" w14:textId="77777777" w:rsidR="00755994" w:rsidRPr="00755994" w:rsidRDefault="00755994" w:rsidP="00755994">
      <w:pPr>
        <w:pStyle w:val="EndNoteBibliography"/>
        <w:ind w:left="720" w:hanging="720"/>
      </w:pPr>
      <w:r w:rsidRPr="00755994">
        <w:t>40.</w:t>
      </w:r>
      <w:r w:rsidRPr="00755994">
        <w:tab/>
        <w:t>Ding Y, Hou K, Xu Z, Pimplaskar A, Petter E, Boulier K</w:t>
      </w:r>
      <w:r w:rsidRPr="00755994">
        <w:rPr>
          <w:i/>
        </w:rPr>
        <w:t xml:space="preserve"> et al.</w:t>
      </w:r>
      <w:r w:rsidRPr="00755994">
        <w:t xml:space="preserve"> Polygenic scoring accuracy varies across the genetic ancestry continuum. </w:t>
      </w:r>
      <w:r w:rsidRPr="00755994">
        <w:rPr>
          <w:i/>
        </w:rPr>
        <w:t>Nature</w:t>
      </w:r>
      <w:r w:rsidRPr="00755994">
        <w:t xml:space="preserve"> 2023; </w:t>
      </w:r>
      <w:r w:rsidRPr="00755994">
        <w:rPr>
          <w:b/>
        </w:rPr>
        <w:t>618</w:t>
      </w:r>
      <w:r w:rsidRPr="00755994">
        <w:t>(7966)</w:t>
      </w:r>
      <w:r w:rsidRPr="00755994">
        <w:rPr>
          <w:b/>
        </w:rPr>
        <w:t xml:space="preserve">: </w:t>
      </w:r>
      <w:r w:rsidRPr="00755994">
        <w:t>774-781.</w:t>
      </w:r>
    </w:p>
    <w:p w14:paraId="655F1748" w14:textId="77777777" w:rsidR="00755994" w:rsidRPr="00755994" w:rsidRDefault="00755994" w:rsidP="00755994">
      <w:pPr>
        <w:pStyle w:val="EndNoteBibliography"/>
      </w:pPr>
    </w:p>
    <w:p w14:paraId="6E4558C4" w14:textId="77777777" w:rsidR="00755994" w:rsidRPr="00755994" w:rsidRDefault="00755994" w:rsidP="00755994">
      <w:pPr>
        <w:pStyle w:val="EndNoteBibliography"/>
        <w:ind w:left="720" w:hanging="720"/>
      </w:pPr>
      <w:r w:rsidRPr="00755994">
        <w:t>41.</w:t>
      </w:r>
      <w:r w:rsidRPr="00755994">
        <w:tab/>
        <w:t>Border R, Athanasiadis G, Buil A, Schork AJ, Cai N, Young AI</w:t>
      </w:r>
      <w:r w:rsidRPr="00755994">
        <w:rPr>
          <w:i/>
        </w:rPr>
        <w:t xml:space="preserve"> et al.</w:t>
      </w:r>
      <w:r w:rsidRPr="00755994">
        <w:t xml:space="preserve"> Cross-trait assortative mating is widespread and inflates genetic correlation estimates. </w:t>
      </w:r>
      <w:r w:rsidRPr="00755994">
        <w:rPr>
          <w:i/>
        </w:rPr>
        <w:t>Science</w:t>
      </w:r>
      <w:r w:rsidRPr="00755994">
        <w:t xml:space="preserve"> 2022; </w:t>
      </w:r>
      <w:r w:rsidRPr="00755994">
        <w:rPr>
          <w:b/>
        </w:rPr>
        <w:t>378</w:t>
      </w:r>
      <w:r w:rsidRPr="00755994">
        <w:t>(6621)</w:t>
      </w:r>
      <w:r w:rsidRPr="00755994">
        <w:rPr>
          <w:b/>
        </w:rPr>
        <w:t xml:space="preserve">: </w:t>
      </w:r>
      <w:r w:rsidRPr="00755994">
        <w:t>754-761.</w:t>
      </w:r>
    </w:p>
    <w:p w14:paraId="2F3C229A" w14:textId="77777777" w:rsidR="00755994" w:rsidRPr="00755994" w:rsidRDefault="00755994" w:rsidP="00755994">
      <w:pPr>
        <w:pStyle w:val="EndNoteBibliography"/>
      </w:pPr>
    </w:p>
    <w:p w14:paraId="13E39931" w14:textId="77777777" w:rsidR="00755994" w:rsidRPr="00755994" w:rsidRDefault="00755994" w:rsidP="00755994">
      <w:pPr>
        <w:pStyle w:val="EndNoteBibliography"/>
        <w:ind w:left="720" w:hanging="720"/>
      </w:pPr>
      <w:r w:rsidRPr="00755994">
        <w:t>42.</w:t>
      </w:r>
      <w:r w:rsidRPr="00755994">
        <w:tab/>
        <w:t>Novembre J, Johnson T, Bryc K, Kutalik Z, Boyko AR, Auton A</w:t>
      </w:r>
      <w:r w:rsidRPr="00755994">
        <w:rPr>
          <w:i/>
        </w:rPr>
        <w:t xml:space="preserve"> et al.</w:t>
      </w:r>
      <w:r w:rsidRPr="00755994">
        <w:t xml:space="preserve"> Genes mirror geography within Europe. </w:t>
      </w:r>
      <w:r w:rsidRPr="00755994">
        <w:rPr>
          <w:i/>
        </w:rPr>
        <w:t>Nature</w:t>
      </w:r>
      <w:r w:rsidRPr="00755994">
        <w:t xml:space="preserve"> 2008; </w:t>
      </w:r>
      <w:r w:rsidRPr="00755994">
        <w:rPr>
          <w:b/>
        </w:rPr>
        <w:t>456</w:t>
      </w:r>
      <w:r w:rsidRPr="00755994">
        <w:t>(7218)</w:t>
      </w:r>
      <w:r w:rsidRPr="00755994">
        <w:rPr>
          <w:b/>
        </w:rPr>
        <w:t xml:space="preserve">: </w:t>
      </w:r>
      <w:r w:rsidRPr="00755994">
        <w:t>98-101.</w:t>
      </w:r>
    </w:p>
    <w:p w14:paraId="3648055F" w14:textId="77777777" w:rsidR="00755994" w:rsidRPr="00755994" w:rsidRDefault="00755994" w:rsidP="00755994">
      <w:pPr>
        <w:pStyle w:val="EndNoteBibliography"/>
      </w:pPr>
    </w:p>
    <w:p w14:paraId="3C323C3B" w14:textId="1D789710" w:rsidR="007D5FF6" w:rsidRDefault="00B96053" w:rsidP="00005AF0">
      <w:pPr>
        <w:pStyle w:val="Heading1"/>
        <w:rPr>
          <w:shd w:val="clear" w:color="auto" w:fill="FFFFFF"/>
        </w:rPr>
      </w:pPr>
      <w:r w:rsidRPr="00464885">
        <w:rPr>
          <w:shd w:val="clear" w:color="auto" w:fill="FFFFFF"/>
        </w:rPr>
        <w:fldChar w:fldCharType="end"/>
      </w:r>
      <w:r w:rsidR="00005AF0">
        <w:rPr>
          <w:shd w:val="clear" w:color="auto" w:fill="FFFFFF"/>
        </w:rPr>
        <w:t>Figure Legends</w:t>
      </w:r>
    </w:p>
    <w:p w14:paraId="16456975" w14:textId="77777777" w:rsidR="00005AF0" w:rsidRDefault="00005AF0" w:rsidP="00005AF0"/>
    <w:p w14:paraId="328B7709" w14:textId="77777777" w:rsidR="00005AF0" w:rsidRDefault="00005AF0" w:rsidP="00005AF0">
      <w:pPr>
        <w:rPr>
          <w:color w:val="000000" w:themeColor="text1"/>
          <w:sz w:val="20"/>
          <w:szCs w:val="20"/>
          <w:shd w:val="clear" w:color="auto" w:fill="FFFFFF"/>
        </w:rPr>
      </w:pPr>
      <w:r w:rsidRPr="005F33C9">
        <w:rPr>
          <w:rFonts w:eastAsia="Calibri"/>
          <w:b/>
          <w:bCs/>
          <w:sz w:val="20"/>
          <w:szCs w:val="20"/>
        </w:rPr>
        <w:t>Figure 1.</w:t>
      </w:r>
      <w:r w:rsidRPr="005F33C9">
        <w:rPr>
          <w:rFonts w:eastAsia="Calibri"/>
          <w:sz w:val="20"/>
          <w:szCs w:val="20"/>
        </w:rPr>
        <w:t xml:space="preserve"> </w:t>
      </w:r>
      <w:r w:rsidRPr="005F33C9">
        <w:rPr>
          <w:rFonts w:eastAsia="Calibri"/>
          <w:b/>
          <w:bCs/>
          <w:sz w:val="20"/>
          <w:szCs w:val="20"/>
        </w:rPr>
        <w:t>Isolating transdiagnostic genetic effects from 11 major psychiatric disorders.</w:t>
      </w:r>
      <w:r w:rsidRPr="005F33C9">
        <w:rPr>
          <w:rFonts w:eastAsia="Calibri"/>
          <w:sz w:val="20"/>
          <w:szCs w:val="20"/>
        </w:rPr>
        <w:t xml:space="preserve"> </w:t>
      </w:r>
      <w:r w:rsidRPr="005F33C9">
        <w:rPr>
          <w:rFonts w:eastAsia="Calibri"/>
          <w:b/>
          <w:bCs/>
          <w:sz w:val="20"/>
          <w:szCs w:val="20"/>
        </w:rPr>
        <w:t>A.</w:t>
      </w:r>
      <w:r w:rsidRPr="005F33C9">
        <w:rPr>
          <w:rFonts w:eastAsia="Calibri"/>
          <w:sz w:val="20"/>
          <w:szCs w:val="20"/>
        </w:rPr>
        <w:t xml:space="preserve"> </w:t>
      </w:r>
      <w:r w:rsidRPr="005F33C9">
        <w:rPr>
          <w:rFonts w:eastAsia="Calibri"/>
          <w:b/>
          <w:bCs/>
          <w:i/>
          <w:iCs/>
          <w:sz w:val="20"/>
          <w:szCs w:val="20"/>
        </w:rPr>
        <w:t>Standardized results for a common factor model of genomic p</w:t>
      </w:r>
      <w:r w:rsidRPr="005F33C9">
        <w:rPr>
          <w:rFonts w:eastAsia="Calibri"/>
          <w:sz w:val="20"/>
          <w:szCs w:val="20"/>
        </w:rPr>
        <w:t>. Each square indicates observed variables (i.e., the summary statistics for each of the 11 major psychiatric disorders) and circles represent latent variables that are statistically inferred from the data (i.e., genomic p-factor). One-headed arrows are standardized factor loadings, representing regression relations with the arrow pointing from the predictor variable to the outcome variable. Covariance relationships between variables are represented as two-headed arrows linking the variables. Residual variances of a variable are represented as a two-headed arrow connecting the variable to itself. SEs are shown in parentheses. The red arrows linking the SNP to both the p-factor and PTSD provide an example of the model used to partition genetic variance associated with transdiagnostic effects from the genetic variance specific to each disorder. We ran the model 11 times, isolating transdiagnostic effects from each psychiatric condition at a time.  ANX = anxiety disorder; MDD = major depressive disorder;</w:t>
      </w:r>
      <w:r>
        <w:rPr>
          <w:rFonts w:eastAsia="Calibri"/>
          <w:sz w:val="20"/>
          <w:szCs w:val="20"/>
        </w:rPr>
        <w:t xml:space="preserve"> </w:t>
      </w:r>
      <w:r w:rsidRPr="005F33C9">
        <w:rPr>
          <w:rFonts w:eastAsia="Calibri"/>
          <w:sz w:val="20"/>
          <w:szCs w:val="20"/>
        </w:rPr>
        <w:t xml:space="preserve">PTSD = post-traumatic stress disorder; BIP = bipolar disorder; SCZ </w:t>
      </w:r>
      <w:proofErr w:type="gramStart"/>
      <w:r w:rsidRPr="005F33C9">
        <w:rPr>
          <w:rFonts w:eastAsia="Calibri"/>
          <w:sz w:val="20"/>
          <w:szCs w:val="20"/>
        </w:rPr>
        <w:t>=  schizophrenia</w:t>
      </w:r>
      <w:proofErr w:type="gramEnd"/>
      <w:r w:rsidRPr="005F33C9">
        <w:rPr>
          <w:rFonts w:eastAsia="Calibri"/>
          <w:sz w:val="20"/>
          <w:szCs w:val="20"/>
        </w:rPr>
        <w:t>;</w:t>
      </w:r>
      <w:r>
        <w:rPr>
          <w:rFonts w:eastAsia="Calibri"/>
          <w:sz w:val="20"/>
          <w:szCs w:val="20"/>
        </w:rPr>
        <w:t xml:space="preserve"> </w:t>
      </w:r>
      <w:r w:rsidRPr="005F33C9">
        <w:rPr>
          <w:rFonts w:eastAsia="Calibri"/>
          <w:sz w:val="20"/>
          <w:szCs w:val="20"/>
        </w:rPr>
        <w:t>ADHD = attention-deficit hyperactivity disorder; ASD =  autism spectrum disorder; ALCH = problematic alcohol use; OCD = obsessive-compulsive disorder;</w:t>
      </w:r>
      <w:r w:rsidRPr="00065C8C">
        <w:rPr>
          <w:rFonts w:eastAsia="Calibri"/>
          <w:sz w:val="20"/>
          <w:szCs w:val="20"/>
        </w:rPr>
        <w:t xml:space="preserve"> </w:t>
      </w:r>
      <w:r w:rsidRPr="005F33C9">
        <w:rPr>
          <w:rFonts w:eastAsia="Calibri"/>
          <w:sz w:val="20"/>
          <w:szCs w:val="20"/>
        </w:rPr>
        <w:t>AN = anorexia nervosa;</w:t>
      </w:r>
      <w:r>
        <w:rPr>
          <w:rFonts w:eastAsia="Calibri"/>
          <w:sz w:val="20"/>
          <w:szCs w:val="20"/>
        </w:rPr>
        <w:t xml:space="preserve"> </w:t>
      </w:r>
      <w:r w:rsidRPr="005F33C9">
        <w:rPr>
          <w:rFonts w:eastAsia="Calibri"/>
          <w:sz w:val="20"/>
          <w:szCs w:val="20"/>
        </w:rPr>
        <w:t xml:space="preserve">TS = Tourette syndrome; p =  general psychopathology factor. </w:t>
      </w:r>
      <w:r w:rsidRPr="005F33C9">
        <w:rPr>
          <w:rFonts w:eastAsia="Calibri"/>
          <w:b/>
          <w:bCs/>
          <w:sz w:val="20"/>
          <w:szCs w:val="20"/>
        </w:rPr>
        <w:t>B</w:t>
      </w:r>
      <w:r w:rsidRPr="005F33C9">
        <w:rPr>
          <w:b/>
          <w:bCs/>
          <w:color w:val="000000" w:themeColor="text1"/>
          <w:sz w:val="20"/>
          <w:szCs w:val="20"/>
          <w:shd w:val="clear" w:color="auto" w:fill="FFFFFF"/>
        </w:rPr>
        <w:t xml:space="preserve"> and C.</w:t>
      </w:r>
      <w:r w:rsidRPr="005F33C9">
        <w:rPr>
          <w:color w:val="000000" w:themeColor="text1"/>
          <w:sz w:val="20"/>
          <w:szCs w:val="20"/>
          <w:shd w:val="clear" w:color="auto" w:fill="FFFFFF"/>
        </w:rPr>
        <w:t xml:space="preserve"> </w:t>
      </w:r>
      <w:r w:rsidRPr="005F33C9">
        <w:rPr>
          <w:b/>
          <w:bCs/>
          <w:i/>
          <w:iCs/>
          <w:color w:val="000000" w:themeColor="text1"/>
          <w:sz w:val="20"/>
          <w:szCs w:val="20"/>
          <w:shd w:val="clear" w:color="auto" w:fill="FFFFFF"/>
        </w:rPr>
        <w:t>SNP-based heritability</w:t>
      </w:r>
      <w:r w:rsidRPr="005F33C9">
        <w:rPr>
          <w:i/>
          <w:iCs/>
          <w:color w:val="000000" w:themeColor="text1"/>
          <w:sz w:val="20"/>
          <w:szCs w:val="20"/>
          <w:shd w:val="clear" w:color="auto" w:fill="FFFFFF"/>
        </w:rPr>
        <w:t xml:space="preserve"> </w:t>
      </w:r>
      <w:r w:rsidRPr="005F33C9">
        <w:rPr>
          <w:b/>
          <w:bCs/>
          <w:i/>
          <w:iCs/>
          <w:color w:val="000000" w:themeColor="text1"/>
          <w:sz w:val="20"/>
          <w:szCs w:val="20"/>
          <w:shd w:val="clear" w:color="auto" w:fill="FFFFFF"/>
        </w:rPr>
        <w:t>estimates including and after accounting for transdiagnostic effects.</w:t>
      </w:r>
      <w:r w:rsidRPr="005F33C9">
        <w:rPr>
          <w:color w:val="000000" w:themeColor="text1"/>
          <w:sz w:val="20"/>
          <w:szCs w:val="20"/>
          <w:shd w:val="clear" w:color="auto" w:fill="FFFFFF"/>
        </w:rPr>
        <w:t xml:space="preserve"> SNP </w:t>
      </w:r>
      <w:proofErr w:type="spellStart"/>
      <w:r w:rsidRPr="005F33C9">
        <w:rPr>
          <w:color w:val="000000" w:themeColor="text1"/>
          <w:sz w:val="20"/>
          <w:szCs w:val="20"/>
          <w:shd w:val="clear" w:color="auto" w:fill="FFFFFF"/>
        </w:rPr>
        <w:t>heritabilities</w:t>
      </w:r>
      <w:proofErr w:type="spellEnd"/>
      <w:r w:rsidRPr="005F33C9">
        <w:rPr>
          <w:color w:val="000000" w:themeColor="text1"/>
          <w:sz w:val="20"/>
          <w:szCs w:val="20"/>
          <w:shd w:val="clear" w:color="auto" w:fill="FFFFFF"/>
        </w:rPr>
        <w:t xml:space="preserve"> were calculated before (on the liability scale) and after (on the observed scale) removing genetic effects shared with the p-factor. Error bars indicate </w:t>
      </w:r>
      <w:proofErr w:type="spellStart"/>
      <w:r w:rsidRPr="005F33C9">
        <w:rPr>
          <w:color w:val="000000" w:themeColor="text1"/>
          <w:sz w:val="20"/>
          <w:szCs w:val="20"/>
          <w:shd w:val="clear" w:color="auto" w:fill="FFFFFF"/>
        </w:rPr>
        <w:t>standed</w:t>
      </w:r>
      <w:proofErr w:type="spellEnd"/>
      <w:r w:rsidRPr="005F33C9">
        <w:rPr>
          <w:color w:val="000000" w:themeColor="text1"/>
          <w:sz w:val="20"/>
          <w:szCs w:val="20"/>
          <w:shd w:val="clear" w:color="auto" w:fill="FFFFFF"/>
        </w:rPr>
        <w:t xml:space="preserve"> errors.</w:t>
      </w:r>
    </w:p>
    <w:p w14:paraId="04E2E420" w14:textId="77777777" w:rsidR="00005AF0" w:rsidRDefault="00005AF0" w:rsidP="00005AF0"/>
    <w:p w14:paraId="03115F3F" w14:textId="77777777" w:rsidR="00005AF0" w:rsidRDefault="00005AF0" w:rsidP="00005AF0"/>
    <w:p w14:paraId="702F6AFE" w14:textId="77777777" w:rsidR="00005AF0" w:rsidRPr="008D46F3" w:rsidRDefault="00005AF0" w:rsidP="00005AF0">
      <w:pPr>
        <w:rPr>
          <w:rFonts w:eastAsia="Calibri"/>
          <w:sz w:val="20"/>
          <w:szCs w:val="20"/>
        </w:rPr>
      </w:pPr>
      <w:r w:rsidRPr="008D46F3">
        <w:rPr>
          <w:rFonts w:eastAsia="Calibri"/>
          <w:b/>
          <w:sz w:val="20"/>
          <w:szCs w:val="20"/>
        </w:rPr>
        <w:t xml:space="preserve">Figure 2| </w:t>
      </w:r>
      <w:r w:rsidRPr="001273DC">
        <w:rPr>
          <w:rFonts w:eastAsia="Calibri"/>
          <w:b/>
          <w:sz w:val="20"/>
          <w:szCs w:val="20"/>
        </w:rPr>
        <w:t xml:space="preserve">Changes in the landscape of genetic </w:t>
      </w:r>
      <w:proofErr w:type="spellStart"/>
      <w:r w:rsidRPr="001273DC">
        <w:rPr>
          <w:rFonts w:eastAsia="Calibri"/>
          <w:b/>
          <w:sz w:val="20"/>
          <w:szCs w:val="20"/>
        </w:rPr>
        <w:t>correlaitons</w:t>
      </w:r>
      <w:proofErr w:type="spellEnd"/>
      <w:r w:rsidRPr="001273DC">
        <w:rPr>
          <w:rFonts w:eastAsia="Calibri"/>
          <w:b/>
          <w:sz w:val="20"/>
          <w:szCs w:val="20"/>
        </w:rPr>
        <w:t xml:space="preserve"> between psychiatric disorders after accounting for transdiagnostic effects. </w:t>
      </w:r>
      <w:r w:rsidRPr="001273DC">
        <w:rPr>
          <w:rFonts w:eastAsia="Calibri"/>
          <w:bCs/>
          <w:sz w:val="20"/>
          <w:szCs w:val="20"/>
        </w:rPr>
        <w:t>For every psychiatric disorder, we present</w:t>
      </w:r>
      <w:r w:rsidRPr="001273DC">
        <w:rPr>
          <w:rFonts w:eastAsia="Calibri"/>
          <w:b/>
          <w:sz w:val="20"/>
          <w:szCs w:val="20"/>
        </w:rPr>
        <w:t xml:space="preserve"> </w:t>
      </w:r>
      <w:r w:rsidRPr="001273DC">
        <w:rPr>
          <w:rFonts w:eastAsia="Calibri"/>
          <w:bCs/>
          <w:sz w:val="20"/>
          <w:szCs w:val="20"/>
        </w:rPr>
        <w:t>g</w:t>
      </w:r>
      <w:r w:rsidRPr="008D46F3">
        <w:rPr>
          <w:rFonts w:eastAsia="Calibri"/>
          <w:sz w:val="20"/>
          <w:szCs w:val="20"/>
        </w:rPr>
        <w:t xml:space="preserve">enetic correlations </w:t>
      </w:r>
      <w:r w:rsidRPr="001273DC">
        <w:rPr>
          <w:rFonts w:eastAsia="Calibri"/>
          <w:sz w:val="20"/>
          <w:szCs w:val="20"/>
        </w:rPr>
        <w:t xml:space="preserve">with the other 10 </w:t>
      </w:r>
      <w:r w:rsidRPr="008D46F3">
        <w:rPr>
          <w:rFonts w:eastAsia="Calibri"/>
          <w:sz w:val="20"/>
          <w:szCs w:val="20"/>
        </w:rPr>
        <w:t xml:space="preserve">psychiatric </w:t>
      </w:r>
      <w:r w:rsidRPr="001273DC">
        <w:rPr>
          <w:rFonts w:eastAsia="Calibri"/>
          <w:sz w:val="20"/>
          <w:szCs w:val="20"/>
        </w:rPr>
        <w:t>conditions</w:t>
      </w:r>
      <w:r w:rsidRPr="008D46F3">
        <w:rPr>
          <w:rFonts w:eastAsia="Calibri"/>
          <w:sz w:val="20"/>
          <w:szCs w:val="20"/>
        </w:rPr>
        <w:t xml:space="preserve"> uncorrected for p</w:t>
      </w:r>
      <w:r w:rsidRPr="001273DC">
        <w:rPr>
          <w:rFonts w:eastAsia="Calibri"/>
          <w:sz w:val="20"/>
          <w:szCs w:val="20"/>
        </w:rPr>
        <w:t xml:space="preserve"> (blue line) and the g</w:t>
      </w:r>
      <w:r w:rsidRPr="008D46F3">
        <w:rPr>
          <w:rFonts w:eastAsia="Calibri"/>
          <w:sz w:val="20"/>
          <w:szCs w:val="20"/>
        </w:rPr>
        <w:t xml:space="preserve">enetic correlations </w:t>
      </w:r>
      <w:proofErr w:type="spellStart"/>
      <w:r w:rsidRPr="001273DC">
        <w:rPr>
          <w:rFonts w:eastAsia="Calibri"/>
          <w:sz w:val="20"/>
          <w:szCs w:val="20"/>
        </w:rPr>
        <w:t>wit</w:t>
      </w:r>
      <w:proofErr w:type="spellEnd"/>
      <w:r w:rsidRPr="001273DC">
        <w:rPr>
          <w:rFonts w:eastAsia="Calibri"/>
          <w:sz w:val="20"/>
          <w:szCs w:val="20"/>
        </w:rPr>
        <w:t xml:space="preserve"> the other </w:t>
      </w:r>
      <w:r w:rsidRPr="008D46F3">
        <w:rPr>
          <w:rFonts w:eastAsia="Calibri"/>
          <w:sz w:val="20"/>
          <w:szCs w:val="20"/>
        </w:rPr>
        <w:t xml:space="preserve">psychiatric disorders after removing the genetic variance </w:t>
      </w:r>
      <w:r w:rsidRPr="001273DC">
        <w:rPr>
          <w:rFonts w:eastAsia="Calibri"/>
          <w:sz w:val="20"/>
          <w:szCs w:val="20"/>
        </w:rPr>
        <w:t>captured by the p factor (non-p; green line)</w:t>
      </w:r>
      <w:r w:rsidRPr="008D46F3">
        <w:rPr>
          <w:rFonts w:eastAsia="Calibri"/>
          <w:sz w:val="20"/>
          <w:szCs w:val="20"/>
        </w:rPr>
        <w:t xml:space="preserve">. </w:t>
      </w:r>
      <w:r w:rsidRPr="001273DC">
        <w:rPr>
          <w:rFonts w:eastAsia="Calibri"/>
          <w:sz w:val="20"/>
          <w:szCs w:val="20"/>
        </w:rPr>
        <w:t xml:space="preserve">Disorders are presented ordered by their loading on the p factor, starting from the highest-loading disorders in the top row (i.e., PTSD, MDD and ANX) to those that shared the least amount of genetic variance with the p factor in the bottom row (i.e., AN and OCD). </w:t>
      </w:r>
      <w:r w:rsidRPr="008D46F3">
        <w:rPr>
          <w:rFonts w:eastAsia="Calibri"/>
          <w:sz w:val="20"/>
          <w:szCs w:val="20"/>
        </w:rPr>
        <w:t>Correlations were estimated using LDSC within Genomic SEM.</w:t>
      </w:r>
      <w:r w:rsidRPr="001273DC">
        <w:rPr>
          <w:rFonts w:eastAsia="Calibri"/>
          <w:sz w:val="20"/>
          <w:szCs w:val="20"/>
        </w:rPr>
        <w:t xml:space="preserve"> </w:t>
      </w:r>
      <w:r w:rsidRPr="008D46F3">
        <w:rPr>
          <w:rFonts w:eastAsia="Calibri"/>
          <w:sz w:val="20"/>
          <w:szCs w:val="20"/>
        </w:rPr>
        <w:t>ANX, anxiety disorder;</w:t>
      </w:r>
      <w:r>
        <w:rPr>
          <w:rFonts w:eastAsia="Calibri"/>
          <w:sz w:val="20"/>
          <w:szCs w:val="20"/>
        </w:rPr>
        <w:t xml:space="preserve"> </w:t>
      </w:r>
      <w:r w:rsidRPr="008D46F3">
        <w:rPr>
          <w:rFonts w:eastAsia="Calibri"/>
          <w:sz w:val="20"/>
          <w:szCs w:val="20"/>
        </w:rPr>
        <w:t>MDD, major depressive disorder;</w:t>
      </w:r>
      <w:r w:rsidRPr="00E316ED">
        <w:rPr>
          <w:rFonts w:eastAsia="Calibri"/>
          <w:sz w:val="20"/>
          <w:szCs w:val="20"/>
        </w:rPr>
        <w:t xml:space="preserve"> </w:t>
      </w:r>
      <w:r w:rsidRPr="008D46F3">
        <w:rPr>
          <w:rFonts w:eastAsia="Calibri"/>
          <w:sz w:val="20"/>
          <w:szCs w:val="20"/>
        </w:rPr>
        <w:t>PTSD, post-traumatic stress disorder;</w:t>
      </w:r>
      <w:r w:rsidRPr="00E316ED">
        <w:rPr>
          <w:rFonts w:eastAsia="Calibri"/>
          <w:sz w:val="20"/>
          <w:szCs w:val="20"/>
        </w:rPr>
        <w:t xml:space="preserve"> </w:t>
      </w:r>
      <w:r w:rsidRPr="008D46F3">
        <w:rPr>
          <w:rFonts w:eastAsia="Calibri"/>
          <w:sz w:val="20"/>
          <w:szCs w:val="20"/>
        </w:rPr>
        <w:t>BIP, bipolar disorder;</w:t>
      </w:r>
      <w:r>
        <w:rPr>
          <w:rFonts w:eastAsia="Calibri"/>
          <w:sz w:val="20"/>
          <w:szCs w:val="20"/>
        </w:rPr>
        <w:t xml:space="preserve"> </w:t>
      </w:r>
      <w:r w:rsidRPr="008D46F3">
        <w:rPr>
          <w:rFonts w:eastAsia="Calibri"/>
          <w:sz w:val="20"/>
          <w:szCs w:val="20"/>
        </w:rPr>
        <w:t>SCZ, schizophrenia;</w:t>
      </w:r>
      <w:r>
        <w:rPr>
          <w:rFonts w:eastAsia="Calibri"/>
          <w:sz w:val="20"/>
          <w:szCs w:val="20"/>
        </w:rPr>
        <w:t xml:space="preserve"> </w:t>
      </w:r>
      <w:r w:rsidRPr="008D46F3">
        <w:rPr>
          <w:rFonts w:eastAsia="Calibri"/>
          <w:sz w:val="20"/>
          <w:szCs w:val="20"/>
        </w:rPr>
        <w:t>ADHD = attention-deficit hyperactivity disorder; ASD, autism spectrum disorder; ALCH, problematic alcohol use</w:t>
      </w:r>
      <w:proofErr w:type="gramStart"/>
      <w:r w:rsidRPr="008D46F3">
        <w:rPr>
          <w:rFonts w:eastAsia="Calibri"/>
          <w:sz w:val="20"/>
          <w:szCs w:val="20"/>
        </w:rPr>
        <w:t>; ;</w:t>
      </w:r>
      <w:proofErr w:type="gramEnd"/>
      <w:r w:rsidRPr="008D46F3">
        <w:rPr>
          <w:rFonts w:eastAsia="Calibri"/>
          <w:sz w:val="20"/>
          <w:szCs w:val="20"/>
        </w:rPr>
        <w:t xml:space="preserve"> OCD, obsessive-compulsive disorder; AN, anorexia nervosa</w:t>
      </w:r>
      <w:r>
        <w:rPr>
          <w:rFonts w:eastAsia="Calibri"/>
          <w:sz w:val="20"/>
          <w:szCs w:val="20"/>
        </w:rPr>
        <w:t xml:space="preserve">; </w:t>
      </w:r>
      <w:r w:rsidRPr="008D46F3">
        <w:rPr>
          <w:rFonts w:eastAsia="Calibri"/>
          <w:sz w:val="20"/>
          <w:szCs w:val="20"/>
        </w:rPr>
        <w:t>TS, Tourette syndrome</w:t>
      </w:r>
      <w:r>
        <w:rPr>
          <w:rFonts w:eastAsia="Calibri"/>
          <w:sz w:val="20"/>
          <w:szCs w:val="20"/>
        </w:rPr>
        <w:t>.</w:t>
      </w:r>
    </w:p>
    <w:p w14:paraId="716F2D64" w14:textId="77777777" w:rsidR="00005AF0" w:rsidRDefault="00005AF0" w:rsidP="00005AF0"/>
    <w:p w14:paraId="0B3890B7" w14:textId="1142E7A9" w:rsidR="00005AF0" w:rsidRDefault="00005AF0" w:rsidP="00005AF0">
      <w:pPr>
        <w:rPr>
          <w:sz w:val="20"/>
          <w:szCs w:val="20"/>
        </w:rPr>
      </w:pPr>
      <w:r w:rsidRPr="00794D2D">
        <w:rPr>
          <w:b/>
          <w:bCs/>
          <w:sz w:val="20"/>
          <w:szCs w:val="20"/>
        </w:rPr>
        <w:t>Figure 3.</w:t>
      </w:r>
      <w:r w:rsidRPr="41E0E6B3">
        <w:rPr>
          <w:b/>
          <w:bCs/>
          <w:sz w:val="20"/>
          <w:szCs w:val="20"/>
        </w:rPr>
        <w:t xml:space="preserve"> Genetic correlations between 11 major psychiatric disorders and psychological traits. </w:t>
      </w:r>
      <w:r w:rsidRPr="41E0E6B3">
        <w:rPr>
          <w:sz w:val="20"/>
          <w:szCs w:val="20"/>
        </w:rPr>
        <w:t>The dots represent genetic correlations estimated using LDSC regression. Correlations with psychiatric disorders uncorrected for p (‘original’) are in blue, with psychiatric disorders corrected for p (‘non-p’) in green. Error bars represent 95% confidence intervals. Red asterisks indicate a statistically significant (FDR-corrected </w:t>
      </w:r>
      <w:r w:rsidRPr="41E0E6B3">
        <w:rPr>
          <w:i/>
          <w:iCs/>
          <w:sz w:val="20"/>
          <w:szCs w:val="20"/>
        </w:rPr>
        <w:t>P</w:t>
      </w:r>
      <w:r w:rsidRPr="41E0E6B3">
        <w:rPr>
          <w:sz w:val="20"/>
          <w:szCs w:val="20"/>
        </w:rPr>
        <w:t xml:space="preserve"> &lt; 0.05, two-tailed test) differences in the magnitude of the correlation with disorders </w:t>
      </w:r>
      <w:r w:rsidRPr="00794D2D">
        <w:rPr>
          <w:sz w:val="20"/>
          <w:szCs w:val="20"/>
        </w:rPr>
        <w:t>uncorrected for p versus disorders corrected for p. Exact </w:t>
      </w:r>
      <w:r w:rsidRPr="00794D2D">
        <w:rPr>
          <w:i/>
          <w:iCs/>
          <w:sz w:val="20"/>
          <w:szCs w:val="20"/>
        </w:rPr>
        <w:t>P</w:t>
      </w:r>
      <w:r w:rsidRPr="00794D2D">
        <w:rPr>
          <w:sz w:val="20"/>
          <w:szCs w:val="20"/>
        </w:rPr>
        <w:t xml:space="preserve"> values for all associations are reported in Supplementary Table </w:t>
      </w:r>
      <w:r w:rsidRPr="00794D2D">
        <w:rPr>
          <w:rFonts w:hint="eastAsia"/>
          <w:sz w:val="20"/>
          <w:szCs w:val="20"/>
          <w:lang w:eastAsia="zh-CN"/>
        </w:rPr>
        <w:t>50</w:t>
      </w:r>
      <w:r w:rsidRPr="00794D2D">
        <w:rPr>
          <w:sz w:val="20"/>
          <w:szCs w:val="20"/>
        </w:rPr>
        <w:t>.</w:t>
      </w:r>
      <w:r w:rsidRPr="41E0E6B3">
        <w:rPr>
          <w:sz w:val="20"/>
          <w:szCs w:val="20"/>
        </w:rPr>
        <w:t xml:space="preserve"> The FDR correction was applied based on all genetic correlations tested (including those reported in </w:t>
      </w:r>
      <w:r w:rsidRPr="0038741F">
        <w:rPr>
          <w:sz w:val="20"/>
          <w:szCs w:val="20"/>
        </w:rPr>
        <w:t>Supplementary Figures 26-27). Source</w:t>
      </w:r>
      <w:r w:rsidRPr="41E0E6B3">
        <w:rPr>
          <w:sz w:val="20"/>
          <w:szCs w:val="20"/>
        </w:rPr>
        <w:t xml:space="preserve"> GWASs are </w:t>
      </w:r>
      <w:r w:rsidRPr="0038741F">
        <w:rPr>
          <w:sz w:val="20"/>
          <w:szCs w:val="20"/>
        </w:rPr>
        <w:t xml:space="preserve">listed in Supplementary Table </w:t>
      </w:r>
      <w:r w:rsidRPr="0038741F">
        <w:rPr>
          <w:rFonts w:hint="eastAsia"/>
          <w:sz w:val="20"/>
          <w:szCs w:val="20"/>
          <w:lang w:eastAsia="zh-CN"/>
        </w:rPr>
        <w:t>51</w:t>
      </w:r>
      <w:r w:rsidRPr="0038741F">
        <w:rPr>
          <w:sz w:val="20"/>
          <w:szCs w:val="20"/>
        </w:rPr>
        <w:t>.</w:t>
      </w:r>
    </w:p>
    <w:p w14:paraId="674D6A3B" w14:textId="77777777" w:rsidR="00005AF0" w:rsidRDefault="00005AF0" w:rsidP="00005AF0">
      <w:pPr>
        <w:rPr>
          <w:sz w:val="20"/>
          <w:szCs w:val="20"/>
        </w:rPr>
      </w:pPr>
    </w:p>
    <w:p w14:paraId="42E64112" w14:textId="77777777" w:rsidR="00005AF0" w:rsidRDefault="00005AF0" w:rsidP="00005AF0">
      <w:pPr>
        <w:rPr>
          <w:ins w:id="2" w:author="Wangjingyi Liao" w:date="2024-06-01T17:03:00Z" w16du:dateUtc="2024-06-01T16:03:00Z"/>
          <w:sz w:val="20"/>
          <w:szCs w:val="20"/>
        </w:rPr>
      </w:pPr>
      <w:r w:rsidRPr="00632943">
        <w:rPr>
          <w:b/>
          <w:bCs/>
          <w:sz w:val="20"/>
          <w:szCs w:val="20"/>
        </w:rPr>
        <w:t>Figure 4</w:t>
      </w:r>
      <w:r w:rsidRPr="41E0E6B3">
        <w:rPr>
          <w:b/>
          <w:bCs/>
          <w:sz w:val="20"/>
          <w:szCs w:val="20"/>
        </w:rPr>
        <w:t xml:space="preserve">. Genetic correlations between 11 major psychiatric disorders and </w:t>
      </w:r>
      <w:r>
        <w:rPr>
          <w:b/>
          <w:bCs/>
          <w:sz w:val="20"/>
          <w:szCs w:val="20"/>
        </w:rPr>
        <w:t>health-related</w:t>
      </w:r>
      <w:r w:rsidRPr="41E0E6B3">
        <w:rPr>
          <w:b/>
          <w:bCs/>
          <w:sz w:val="20"/>
          <w:szCs w:val="20"/>
        </w:rPr>
        <w:t xml:space="preserve"> traits. </w:t>
      </w:r>
      <w:r w:rsidRPr="41E0E6B3">
        <w:rPr>
          <w:sz w:val="20"/>
          <w:szCs w:val="20"/>
        </w:rPr>
        <w:t>The dots represent genetic correlations estimated using LDSC regression. Correlations with psychiatric disorders uncorrected for p (‘original’) are in blue, with psychiatric disorders corrected for p (‘non-p’) in green. Error bars represent 95% confidence intervals. Red asterisks indicate a statistically significant (FDR-corrected </w:t>
      </w:r>
      <w:r w:rsidRPr="41E0E6B3">
        <w:rPr>
          <w:i/>
          <w:iCs/>
          <w:sz w:val="20"/>
          <w:szCs w:val="20"/>
        </w:rPr>
        <w:t>P</w:t>
      </w:r>
      <w:r w:rsidRPr="41E0E6B3">
        <w:rPr>
          <w:sz w:val="20"/>
          <w:szCs w:val="20"/>
        </w:rPr>
        <w:t xml:space="preserve"> &lt; 0.05, two-tailed test) differences in the magnitude of the correlation with disorders uncorrected for p versus disorders </w:t>
      </w:r>
      <w:r w:rsidRPr="003905D6">
        <w:rPr>
          <w:sz w:val="20"/>
          <w:szCs w:val="20"/>
        </w:rPr>
        <w:t>corrected for p. Exact </w:t>
      </w:r>
      <w:r w:rsidRPr="003905D6">
        <w:rPr>
          <w:i/>
          <w:iCs/>
          <w:sz w:val="20"/>
          <w:szCs w:val="20"/>
        </w:rPr>
        <w:t>P</w:t>
      </w:r>
      <w:r w:rsidRPr="003905D6">
        <w:rPr>
          <w:sz w:val="20"/>
          <w:szCs w:val="20"/>
        </w:rPr>
        <w:t xml:space="preserve"> values for all associations are reported in Supplementary Table </w:t>
      </w:r>
      <w:r w:rsidRPr="003905D6">
        <w:rPr>
          <w:rFonts w:hint="eastAsia"/>
          <w:sz w:val="20"/>
          <w:szCs w:val="20"/>
          <w:lang w:eastAsia="zh-CN"/>
        </w:rPr>
        <w:t>50</w:t>
      </w:r>
      <w:r w:rsidRPr="003905D6">
        <w:rPr>
          <w:sz w:val="20"/>
          <w:szCs w:val="20"/>
        </w:rPr>
        <w:t xml:space="preserve">. The FDR correction was applied based on all genetic correlations tested (including those reported in Supplementary Figures 26-27). </w:t>
      </w:r>
    </w:p>
    <w:p w14:paraId="57590359" w14:textId="77777777" w:rsidR="007A077A" w:rsidRDefault="007A077A" w:rsidP="00005AF0">
      <w:pPr>
        <w:rPr>
          <w:ins w:id="3" w:author="Wangjingyi Liao" w:date="2024-06-01T17:03:00Z" w16du:dateUtc="2024-06-01T16:03:00Z"/>
          <w:sz w:val="20"/>
          <w:szCs w:val="20"/>
        </w:rPr>
      </w:pPr>
    </w:p>
    <w:p w14:paraId="02B70C96" w14:textId="77777777" w:rsidR="007A077A" w:rsidRDefault="007A077A" w:rsidP="00005AF0">
      <w:pPr>
        <w:rPr>
          <w:ins w:id="4" w:author="Wangjingyi Liao" w:date="2024-06-01T17:03:00Z" w16du:dateUtc="2024-06-01T16:03:00Z"/>
          <w:sz w:val="20"/>
          <w:szCs w:val="20"/>
        </w:rPr>
      </w:pPr>
    </w:p>
    <w:p w14:paraId="6CD8D5B4" w14:textId="77777777" w:rsidR="007A077A" w:rsidRDefault="007A077A" w:rsidP="00005AF0">
      <w:pPr>
        <w:rPr>
          <w:ins w:id="5" w:author="Wangjingyi Liao" w:date="2024-06-01T17:03:00Z" w16du:dateUtc="2024-06-01T16:03:00Z"/>
          <w:sz w:val="20"/>
          <w:szCs w:val="20"/>
        </w:rPr>
      </w:pPr>
    </w:p>
    <w:p w14:paraId="618B34E6" w14:textId="77777777" w:rsidR="007A077A" w:rsidRPr="003905D6" w:rsidRDefault="007A077A" w:rsidP="00005AF0">
      <w:pPr>
        <w:rPr>
          <w:sz w:val="20"/>
          <w:szCs w:val="20"/>
        </w:rPr>
      </w:pPr>
    </w:p>
    <w:p w14:paraId="08C956BC" w14:textId="77777777" w:rsidR="00005AF0" w:rsidRPr="00F94954" w:rsidRDefault="00005AF0" w:rsidP="00005AF0"/>
    <w:sectPr w:rsidR="00005AF0" w:rsidRPr="00F94954" w:rsidSect="00877E30">
      <w:headerReference w:type="default" r:id="rId24"/>
      <w:footerReference w:type="even" r:id="rId25"/>
      <w:footerReference w:type="default" r:id="rId26"/>
      <w:pgSz w:w="11906" w:h="16838" w:code="9"/>
      <w:pgMar w:top="1440" w:right="1440" w:bottom="1440" w:left="1440" w:header="709" w:footer="709" w:gutter="0"/>
      <w:lnNumType w:countBy="1" w:restart="continuous"/>
      <w:pgNumType w:start="1"/>
      <w:cols w:space="708"/>
      <w:titlePg/>
      <w:docGrid w:linePitch="360"/>
      <w:sectPrChange w:id="6" w:author="Wangjingyi Liao" w:date="2024-04-12T13:29:00Z" w16du:dateUtc="2024-04-12T12:29:00Z">
        <w:sectPr w:rsidR="00005AF0" w:rsidRPr="00F94954" w:rsidSect="00877E30">
          <w:pgSz w:code="0"/>
          <w:pgMar w:top="1440" w:right="1440" w:bottom="1440" w:left="1440" w:header="708" w:footer="708"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obert Plomin" w:date="2024-03-19T18:37:00Z" w:initials="RP">
    <w:p w14:paraId="73AA914A" w14:textId="079BB360" w:rsidR="00CA2530" w:rsidRDefault="00CA2530" w:rsidP="00CA2530">
      <w:r>
        <w:rPr>
          <w:rStyle w:val="CommentReference"/>
        </w:rPr>
        <w:annotationRef/>
      </w:r>
      <w:r>
        <w:rPr>
          <w:color w:val="000000"/>
          <w:sz w:val="20"/>
          <w:szCs w:val="20"/>
        </w:rPr>
        <w:t>We wouldn’t say ‘unhelpful’ contributions so this is gratuitous.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AA91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E125C4" w16cex:dateUtc="2024-03-19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AA914A" w16cid:durableId="45E125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712C5" w14:textId="77777777" w:rsidR="0066178E" w:rsidRDefault="0066178E" w:rsidP="000F167C">
      <w:r>
        <w:separator/>
      </w:r>
    </w:p>
  </w:endnote>
  <w:endnote w:type="continuationSeparator" w:id="0">
    <w:p w14:paraId="3AED9C7D" w14:textId="77777777" w:rsidR="0066178E" w:rsidRDefault="0066178E" w:rsidP="000F167C">
      <w:r>
        <w:continuationSeparator/>
      </w:r>
    </w:p>
  </w:endnote>
  <w:endnote w:type="continuationNotice" w:id="1">
    <w:p w14:paraId="3C2F317D" w14:textId="77777777" w:rsidR="0066178E" w:rsidRDefault="006617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4949333"/>
      <w:docPartObj>
        <w:docPartGallery w:val="Page Numbers (Bottom of Page)"/>
        <w:docPartUnique/>
      </w:docPartObj>
    </w:sdtPr>
    <w:sdtContent>
      <w:p w14:paraId="74295410" w14:textId="1BE75123" w:rsidR="00FB4EBA" w:rsidRDefault="00FB4EBA" w:rsidP="00F94D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867452" w14:textId="77777777" w:rsidR="00FB4EBA" w:rsidRDefault="00FB4EBA" w:rsidP="00FB4E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18426005"/>
      <w:docPartObj>
        <w:docPartGallery w:val="Page Numbers (Bottom of Page)"/>
        <w:docPartUnique/>
      </w:docPartObj>
    </w:sdtPr>
    <w:sdtContent>
      <w:p w14:paraId="122AA492" w14:textId="61955AB9" w:rsidR="00FB4EBA" w:rsidRDefault="00FB4EBA" w:rsidP="00F94D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DEB09E" w14:textId="77777777" w:rsidR="00FB4EBA" w:rsidRDefault="00FB4EBA" w:rsidP="00FB4E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E8D4A" w14:textId="77777777" w:rsidR="0066178E" w:rsidRDefault="0066178E" w:rsidP="000F167C">
      <w:r>
        <w:separator/>
      </w:r>
    </w:p>
  </w:footnote>
  <w:footnote w:type="continuationSeparator" w:id="0">
    <w:p w14:paraId="51929128" w14:textId="77777777" w:rsidR="0066178E" w:rsidRDefault="0066178E" w:rsidP="000F167C">
      <w:r>
        <w:continuationSeparator/>
      </w:r>
    </w:p>
  </w:footnote>
  <w:footnote w:type="continuationNotice" w:id="1">
    <w:p w14:paraId="2C80868F" w14:textId="77777777" w:rsidR="0066178E" w:rsidRDefault="006617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4E75" w14:textId="523D1DDA" w:rsidR="00C83733" w:rsidRDefault="00C83733">
    <w:pPr>
      <w:pStyle w:val="Header"/>
    </w:pPr>
  </w:p>
  <w:p w14:paraId="4B142EA4" w14:textId="1056EDE9" w:rsidR="0022535E" w:rsidRDefault="002253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14B15"/>
    <w:multiLevelType w:val="hybridMultilevel"/>
    <w:tmpl w:val="454C0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F0961"/>
    <w:multiLevelType w:val="hybridMultilevel"/>
    <w:tmpl w:val="0BBEF1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08115E"/>
    <w:multiLevelType w:val="hybridMultilevel"/>
    <w:tmpl w:val="F878C6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1D0D17"/>
    <w:multiLevelType w:val="hybridMultilevel"/>
    <w:tmpl w:val="DE98FF86"/>
    <w:lvl w:ilvl="0" w:tplc="5304578C">
      <w:start w:val="1"/>
      <w:numFmt w:val="decimal"/>
      <w:lvlText w:val="%1)"/>
      <w:lvlJc w:val="left"/>
      <w:pPr>
        <w:ind w:left="1080" w:hanging="360"/>
      </w:pPr>
    </w:lvl>
    <w:lvl w:ilvl="1" w:tplc="1772B48C">
      <w:start w:val="1"/>
      <w:numFmt w:val="decimal"/>
      <w:lvlText w:val="%2)"/>
      <w:lvlJc w:val="left"/>
      <w:pPr>
        <w:ind w:left="1080" w:hanging="360"/>
      </w:pPr>
    </w:lvl>
    <w:lvl w:ilvl="2" w:tplc="D69494DE">
      <w:start w:val="1"/>
      <w:numFmt w:val="decimal"/>
      <w:lvlText w:val="%3)"/>
      <w:lvlJc w:val="left"/>
      <w:pPr>
        <w:ind w:left="1080" w:hanging="360"/>
      </w:pPr>
    </w:lvl>
    <w:lvl w:ilvl="3" w:tplc="9FE212D0">
      <w:start w:val="1"/>
      <w:numFmt w:val="decimal"/>
      <w:lvlText w:val="%4)"/>
      <w:lvlJc w:val="left"/>
      <w:pPr>
        <w:ind w:left="1080" w:hanging="360"/>
      </w:pPr>
    </w:lvl>
    <w:lvl w:ilvl="4" w:tplc="0FE2B39A">
      <w:start w:val="1"/>
      <w:numFmt w:val="decimal"/>
      <w:lvlText w:val="%5)"/>
      <w:lvlJc w:val="left"/>
      <w:pPr>
        <w:ind w:left="1080" w:hanging="360"/>
      </w:pPr>
    </w:lvl>
    <w:lvl w:ilvl="5" w:tplc="A94065EC">
      <w:start w:val="1"/>
      <w:numFmt w:val="decimal"/>
      <w:lvlText w:val="%6)"/>
      <w:lvlJc w:val="left"/>
      <w:pPr>
        <w:ind w:left="1080" w:hanging="360"/>
      </w:pPr>
    </w:lvl>
    <w:lvl w:ilvl="6" w:tplc="8EE8F24E">
      <w:start w:val="1"/>
      <w:numFmt w:val="decimal"/>
      <w:lvlText w:val="%7)"/>
      <w:lvlJc w:val="left"/>
      <w:pPr>
        <w:ind w:left="1080" w:hanging="360"/>
      </w:pPr>
    </w:lvl>
    <w:lvl w:ilvl="7" w:tplc="1D082312">
      <w:start w:val="1"/>
      <w:numFmt w:val="decimal"/>
      <w:lvlText w:val="%8)"/>
      <w:lvlJc w:val="left"/>
      <w:pPr>
        <w:ind w:left="1080" w:hanging="360"/>
      </w:pPr>
    </w:lvl>
    <w:lvl w:ilvl="8" w:tplc="BA98C94E">
      <w:start w:val="1"/>
      <w:numFmt w:val="decimal"/>
      <w:lvlText w:val="%9)"/>
      <w:lvlJc w:val="left"/>
      <w:pPr>
        <w:ind w:left="1080" w:hanging="360"/>
      </w:pPr>
    </w:lvl>
  </w:abstractNum>
  <w:abstractNum w:abstractNumId="4" w15:restartNumberingAfterBreak="0">
    <w:nsid w:val="7EA00AC9"/>
    <w:multiLevelType w:val="hybridMultilevel"/>
    <w:tmpl w:val="F63C1AD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9210001">
    <w:abstractNumId w:val="2"/>
  </w:num>
  <w:num w:numId="2" w16cid:durableId="1164204353">
    <w:abstractNumId w:val="4"/>
  </w:num>
  <w:num w:numId="3" w16cid:durableId="423305841">
    <w:abstractNumId w:val="1"/>
  </w:num>
  <w:num w:numId="4" w16cid:durableId="145828082">
    <w:abstractNumId w:val="0"/>
  </w:num>
  <w:num w:numId="5" w16cid:durableId="70552637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ert Plomin">
    <w15:presenceInfo w15:providerId="AD" w15:userId="S::spjwrop@kcl.ac.uk::3c84d2f7-8fe3-4289-b1c8-2b9198bda91b"/>
  </w15:person>
  <w15:person w15:author="Wangjingyi Liao">
    <w15:presenceInfo w15:providerId="AD" w15:userId="S::bty245@qmul.ac.uk::86ef46e0-f85a-4bc9-a427-43e3dc103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Q2MTIxNDSzMLM0MDSyUdpeDU4uLM/DyQAiOjWgBu1uJzLQAAAA=="/>
    <w:docVar w:name="EN.InstantFormat" w:val="&lt;ENInstantFormat&gt;&lt;Enabled&gt;1&lt;/Enabled&gt;&lt;ScanUnformatted&gt;1&lt;/ScanUnformatted&gt;&lt;ScanChanges&gt;1&lt;/ScanChanges&gt;&lt;Suspended&gt;0&lt;/Suspended&gt;&lt;/ENInstantFormat&gt;"/>
    <w:docVar w:name="EN.Layout" w:val="&lt;ENLayout&gt;&lt;Style&gt;Molecular Psychiatry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84873"/>
    <w:rsid w:val="000004D6"/>
    <w:rsid w:val="00000EAC"/>
    <w:rsid w:val="000017BE"/>
    <w:rsid w:val="00001A41"/>
    <w:rsid w:val="00002FE0"/>
    <w:rsid w:val="00003061"/>
    <w:rsid w:val="0000373C"/>
    <w:rsid w:val="00003914"/>
    <w:rsid w:val="00004020"/>
    <w:rsid w:val="000042C3"/>
    <w:rsid w:val="00004BDF"/>
    <w:rsid w:val="000053E0"/>
    <w:rsid w:val="00005512"/>
    <w:rsid w:val="00005654"/>
    <w:rsid w:val="0000593F"/>
    <w:rsid w:val="00005AF0"/>
    <w:rsid w:val="00005CDC"/>
    <w:rsid w:val="000060C1"/>
    <w:rsid w:val="00006475"/>
    <w:rsid w:val="00006492"/>
    <w:rsid w:val="00007894"/>
    <w:rsid w:val="000079A2"/>
    <w:rsid w:val="00007A26"/>
    <w:rsid w:val="00007B58"/>
    <w:rsid w:val="00010268"/>
    <w:rsid w:val="0001063D"/>
    <w:rsid w:val="00011038"/>
    <w:rsid w:val="000110B2"/>
    <w:rsid w:val="00013B83"/>
    <w:rsid w:val="00013DE6"/>
    <w:rsid w:val="00015871"/>
    <w:rsid w:val="000168BC"/>
    <w:rsid w:val="000178EC"/>
    <w:rsid w:val="000202AA"/>
    <w:rsid w:val="00020403"/>
    <w:rsid w:val="000204A3"/>
    <w:rsid w:val="000207FC"/>
    <w:rsid w:val="000208E7"/>
    <w:rsid w:val="00020BC1"/>
    <w:rsid w:val="00020CCD"/>
    <w:rsid w:val="000211E2"/>
    <w:rsid w:val="00021594"/>
    <w:rsid w:val="00021D7A"/>
    <w:rsid w:val="00022EEB"/>
    <w:rsid w:val="00022FA2"/>
    <w:rsid w:val="00023569"/>
    <w:rsid w:val="00023624"/>
    <w:rsid w:val="00023D67"/>
    <w:rsid w:val="00024548"/>
    <w:rsid w:val="0002482B"/>
    <w:rsid w:val="00025003"/>
    <w:rsid w:val="00025CDF"/>
    <w:rsid w:val="00025E01"/>
    <w:rsid w:val="0002665E"/>
    <w:rsid w:val="00030D29"/>
    <w:rsid w:val="000312DF"/>
    <w:rsid w:val="00031A16"/>
    <w:rsid w:val="00031AE1"/>
    <w:rsid w:val="00032140"/>
    <w:rsid w:val="000339DE"/>
    <w:rsid w:val="00033C8E"/>
    <w:rsid w:val="00034206"/>
    <w:rsid w:val="00034DC2"/>
    <w:rsid w:val="00035C4B"/>
    <w:rsid w:val="000368C6"/>
    <w:rsid w:val="00037070"/>
    <w:rsid w:val="000372C3"/>
    <w:rsid w:val="0003738B"/>
    <w:rsid w:val="000374DA"/>
    <w:rsid w:val="000375C3"/>
    <w:rsid w:val="000378C3"/>
    <w:rsid w:val="000378D1"/>
    <w:rsid w:val="00037B22"/>
    <w:rsid w:val="00037CAA"/>
    <w:rsid w:val="00037EAA"/>
    <w:rsid w:val="00037FF4"/>
    <w:rsid w:val="00040265"/>
    <w:rsid w:val="00040B93"/>
    <w:rsid w:val="00040FBB"/>
    <w:rsid w:val="000424BF"/>
    <w:rsid w:val="00042A17"/>
    <w:rsid w:val="0004307B"/>
    <w:rsid w:val="000440C6"/>
    <w:rsid w:val="00044148"/>
    <w:rsid w:val="0004440B"/>
    <w:rsid w:val="00045699"/>
    <w:rsid w:val="00046603"/>
    <w:rsid w:val="00046827"/>
    <w:rsid w:val="00046EA8"/>
    <w:rsid w:val="000472B9"/>
    <w:rsid w:val="000475D1"/>
    <w:rsid w:val="00047760"/>
    <w:rsid w:val="00050193"/>
    <w:rsid w:val="00050C23"/>
    <w:rsid w:val="00050FE3"/>
    <w:rsid w:val="00051A27"/>
    <w:rsid w:val="00051F64"/>
    <w:rsid w:val="00052662"/>
    <w:rsid w:val="00052CEB"/>
    <w:rsid w:val="0005378B"/>
    <w:rsid w:val="00054F44"/>
    <w:rsid w:val="00055DC7"/>
    <w:rsid w:val="00056A46"/>
    <w:rsid w:val="000573CB"/>
    <w:rsid w:val="00057B9F"/>
    <w:rsid w:val="00057CDB"/>
    <w:rsid w:val="00057E34"/>
    <w:rsid w:val="00060179"/>
    <w:rsid w:val="000604A3"/>
    <w:rsid w:val="0006066F"/>
    <w:rsid w:val="00060E9B"/>
    <w:rsid w:val="000618AE"/>
    <w:rsid w:val="00061CA3"/>
    <w:rsid w:val="00061D86"/>
    <w:rsid w:val="000624B8"/>
    <w:rsid w:val="00062508"/>
    <w:rsid w:val="00062590"/>
    <w:rsid w:val="00062E5B"/>
    <w:rsid w:val="00063AC2"/>
    <w:rsid w:val="00064072"/>
    <w:rsid w:val="0006408B"/>
    <w:rsid w:val="0006561A"/>
    <w:rsid w:val="00065666"/>
    <w:rsid w:val="000657F0"/>
    <w:rsid w:val="00065C8C"/>
    <w:rsid w:val="00066096"/>
    <w:rsid w:val="000668FF"/>
    <w:rsid w:val="00066A5C"/>
    <w:rsid w:val="00066B90"/>
    <w:rsid w:val="00066F17"/>
    <w:rsid w:val="000674D2"/>
    <w:rsid w:val="000676C8"/>
    <w:rsid w:val="0006792B"/>
    <w:rsid w:val="00067BD1"/>
    <w:rsid w:val="00067D61"/>
    <w:rsid w:val="000703C5"/>
    <w:rsid w:val="000704AB"/>
    <w:rsid w:val="000705AA"/>
    <w:rsid w:val="00070610"/>
    <w:rsid w:val="00070E6D"/>
    <w:rsid w:val="00071A6D"/>
    <w:rsid w:val="000723D9"/>
    <w:rsid w:val="0007284A"/>
    <w:rsid w:val="000738D6"/>
    <w:rsid w:val="00073CFC"/>
    <w:rsid w:val="00073FE8"/>
    <w:rsid w:val="00074D70"/>
    <w:rsid w:val="000761EC"/>
    <w:rsid w:val="0007656A"/>
    <w:rsid w:val="00076F03"/>
    <w:rsid w:val="000770CD"/>
    <w:rsid w:val="000806D7"/>
    <w:rsid w:val="000809A2"/>
    <w:rsid w:val="00080BAF"/>
    <w:rsid w:val="00080F3E"/>
    <w:rsid w:val="0008110D"/>
    <w:rsid w:val="00081175"/>
    <w:rsid w:val="000816A9"/>
    <w:rsid w:val="00082173"/>
    <w:rsid w:val="00082846"/>
    <w:rsid w:val="000828DF"/>
    <w:rsid w:val="00082910"/>
    <w:rsid w:val="00082F61"/>
    <w:rsid w:val="000851C7"/>
    <w:rsid w:val="000851E7"/>
    <w:rsid w:val="0008641C"/>
    <w:rsid w:val="00086AB4"/>
    <w:rsid w:val="00086EF4"/>
    <w:rsid w:val="000871E2"/>
    <w:rsid w:val="00087592"/>
    <w:rsid w:val="000878DD"/>
    <w:rsid w:val="00087F5A"/>
    <w:rsid w:val="0009048E"/>
    <w:rsid w:val="00090AAF"/>
    <w:rsid w:val="0009137F"/>
    <w:rsid w:val="00091C46"/>
    <w:rsid w:val="00092201"/>
    <w:rsid w:val="0009228A"/>
    <w:rsid w:val="00094358"/>
    <w:rsid w:val="00094638"/>
    <w:rsid w:val="00094CE6"/>
    <w:rsid w:val="0009507D"/>
    <w:rsid w:val="0009565B"/>
    <w:rsid w:val="00095CD8"/>
    <w:rsid w:val="00096B67"/>
    <w:rsid w:val="00097222"/>
    <w:rsid w:val="00097B71"/>
    <w:rsid w:val="000A0457"/>
    <w:rsid w:val="000A07C1"/>
    <w:rsid w:val="000A0826"/>
    <w:rsid w:val="000A10F6"/>
    <w:rsid w:val="000A17D4"/>
    <w:rsid w:val="000A1B36"/>
    <w:rsid w:val="000A2428"/>
    <w:rsid w:val="000A2AE3"/>
    <w:rsid w:val="000A38D4"/>
    <w:rsid w:val="000A3C78"/>
    <w:rsid w:val="000A5B6F"/>
    <w:rsid w:val="000A5CC4"/>
    <w:rsid w:val="000A6127"/>
    <w:rsid w:val="000A62B5"/>
    <w:rsid w:val="000A688A"/>
    <w:rsid w:val="000A6A54"/>
    <w:rsid w:val="000A6E59"/>
    <w:rsid w:val="000A7546"/>
    <w:rsid w:val="000A7A3A"/>
    <w:rsid w:val="000B012F"/>
    <w:rsid w:val="000B0348"/>
    <w:rsid w:val="000B2145"/>
    <w:rsid w:val="000B2E50"/>
    <w:rsid w:val="000B322A"/>
    <w:rsid w:val="000B43FD"/>
    <w:rsid w:val="000B444E"/>
    <w:rsid w:val="000B5238"/>
    <w:rsid w:val="000B55A4"/>
    <w:rsid w:val="000B5CDE"/>
    <w:rsid w:val="000B642F"/>
    <w:rsid w:val="000B6CC8"/>
    <w:rsid w:val="000B732C"/>
    <w:rsid w:val="000C02CC"/>
    <w:rsid w:val="000C09E3"/>
    <w:rsid w:val="000C0F0C"/>
    <w:rsid w:val="000C14D8"/>
    <w:rsid w:val="000C161C"/>
    <w:rsid w:val="000C2B87"/>
    <w:rsid w:val="000C2EF7"/>
    <w:rsid w:val="000C3385"/>
    <w:rsid w:val="000C3F21"/>
    <w:rsid w:val="000C4C3A"/>
    <w:rsid w:val="000C5611"/>
    <w:rsid w:val="000C5E95"/>
    <w:rsid w:val="000C6CBC"/>
    <w:rsid w:val="000C737F"/>
    <w:rsid w:val="000D08B2"/>
    <w:rsid w:val="000D0AF7"/>
    <w:rsid w:val="000D0FBF"/>
    <w:rsid w:val="000D13AA"/>
    <w:rsid w:val="000D2AF8"/>
    <w:rsid w:val="000D2DFF"/>
    <w:rsid w:val="000D3408"/>
    <w:rsid w:val="000D3793"/>
    <w:rsid w:val="000D3C39"/>
    <w:rsid w:val="000D3D8A"/>
    <w:rsid w:val="000D42F9"/>
    <w:rsid w:val="000D4A59"/>
    <w:rsid w:val="000D5006"/>
    <w:rsid w:val="000D51ED"/>
    <w:rsid w:val="000D6EDE"/>
    <w:rsid w:val="000D701E"/>
    <w:rsid w:val="000E10ED"/>
    <w:rsid w:val="000E1830"/>
    <w:rsid w:val="000E19A7"/>
    <w:rsid w:val="000E1F54"/>
    <w:rsid w:val="000E2452"/>
    <w:rsid w:val="000E2F28"/>
    <w:rsid w:val="000E3F27"/>
    <w:rsid w:val="000E492A"/>
    <w:rsid w:val="000E4CB3"/>
    <w:rsid w:val="000E4D0F"/>
    <w:rsid w:val="000E5BF0"/>
    <w:rsid w:val="000E6BBD"/>
    <w:rsid w:val="000E6CD2"/>
    <w:rsid w:val="000F0373"/>
    <w:rsid w:val="000F03E5"/>
    <w:rsid w:val="000F044A"/>
    <w:rsid w:val="000F05F0"/>
    <w:rsid w:val="000F167C"/>
    <w:rsid w:val="000F1AA7"/>
    <w:rsid w:val="000F1D5D"/>
    <w:rsid w:val="000F2328"/>
    <w:rsid w:val="000F2A12"/>
    <w:rsid w:val="000F2AC9"/>
    <w:rsid w:val="000F2B27"/>
    <w:rsid w:val="000F4005"/>
    <w:rsid w:val="000F41E4"/>
    <w:rsid w:val="000F4DA4"/>
    <w:rsid w:val="000F4E2C"/>
    <w:rsid w:val="000F52B9"/>
    <w:rsid w:val="000F642F"/>
    <w:rsid w:val="000F7064"/>
    <w:rsid w:val="000F799E"/>
    <w:rsid w:val="00100531"/>
    <w:rsid w:val="00100F7B"/>
    <w:rsid w:val="00101666"/>
    <w:rsid w:val="00101A6A"/>
    <w:rsid w:val="00102F53"/>
    <w:rsid w:val="00103D05"/>
    <w:rsid w:val="00103FB8"/>
    <w:rsid w:val="00104143"/>
    <w:rsid w:val="0010445A"/>
    <w:rsid w:val="0010447F"/>
    <w:rsid w:val="00104A6B"/>
    <w:rsid w:val="00105251"/>
    <w:rsid w:val="00105DDC"/>
    <w:rsid w:val="0010611A"/>
    <w:rsid w:val="0010638C"/>
    <w:rsid w:val="0010673A"/>
    <w:rsid w:val="001069CA"/>
    <w:rsid w:val="00106A2C"/>
    <w:rsid w:val="001074F3"/>
    <w:rsid w:val="001079BD"/>
    <w:rsid w:val="00110926"/>
    <w:rsid w:val="00110DD5"/>
    <w:rsid w:val="00111050"/>
    <w:rsid w:val="0011184D"/>
    <w:rsid w:val="001118C8"/>
    <w:rsid w:val="00112518"/>
    <w:rsid w:val="001132E1"/>
    <w:rsid w:val="001134F0"/>
    <w:rsid w:val="00113FAD"/>
    <w:rsid w:val="0011434C"/>
    <w:rsid w:val="00114995"/>
    <w:rsid w:val="00114FD3"/>
    <w:rsid w:val="00115471"/>
    <w:rsid w:val="001163DE"/>
    <w:rsid w:val="001167EC"/>
    <w:rsid w:val="00120761"/>
    <w:rsid w:val="0012173A"/>
    <w:rsid w:val="00122934"/>
    <w:rsid w:val="0012298B"/>
    <w:rsid w:val="001234E4"/>
    <w:rsid w:val="001244DC"/>
    <w:rsid w:val="00124C02"/>
    <w:rsid w:val="00125978"/>
    <w:rsid w:val="00125BB8"/>
    <w:rsid w:val="00125CF7"/>
    <w:rsid w:val="001262B3"/>
    <w:rsid w:val="001262BC"/>
    <w:rsid w:val="001265BE"/>
    <w:rsid w:val="00126873"/>
    <w:rsid w:val="00126C76"/>
    <w:rsid w:val="00126EC3"/>
    <w:rsid w:val="001273DC"/>
    <w:rsid w:val="0013057B"/>
    <w:rsid w:val="00130B92"/>
    <w:rsid w:val="00130C82"/>
    <w:rsid w:val="0013139F"/>
    <w:rsid w:val="00131CF9"/>
    <w:rsid w:val="00132157"/>
    <w:rsid w:val="00132D7F"/>
    <w:rsid w:val="00132FF8"/>
    <w:rsid w:val="00133474"/>
    <w:rsid w:val="0013357D"/>
    <w:rsid w:val="00133614"/>
    <w:rsid w:val="00133DC6"/>
    <w:rsid w:val="001349F8"/>
    <w:rsid w:val="00134C5E"/>
    <w:rsid w:val="001354FB"/>
    <w:rsid w:val="00135A4E"/>
    <w:rsid w:val="00135A66"/>
    <w:rsid w:val="00135C4A"/>
    <w:rsid w:val="001363E9"/>
    <w:rsid w:val="00137096"/>
    <w:rsid w:val="00137D17"/>
    <w:rsid w:val="00137D3E"/>
    <w:rsid w:val="001400F9"/>
    <w:rsid w:val="0014098C"/>
    <w:rsid w:val="00140F2C"/>
    <w:rsid w:val="0014288C"/>
    <w:rsid w:val="0014327F"/>
    <w:rsid w:val="0014358B"/>
    <w:rsid w:val="001436E9"/>
    <w:rsid w:val="00143C3D"/>
    <w:rsid w:val="00143E48"/>
    <w:rsid w:val="00144A18"/>
    <w:rsid w:val="001462BE"/>
    <w:rsid w:val="001467E3"/>
    <w:rsid w:val="00146C3B"/>
    <w:rsid w:val="00146F4D"/>
    <w:rsid w:val="001471C9"/>
    <w:rsid w:val="00147D4F"/>
    <w:rsid w:val="00150AC5"/>
    <w:rsid w:val="00150BB1"/>
    <w:rsid w:val="00150E88"/>
    <w:rsid w:val="00151510"/>
    <w:rsid w:val="00151A99"/>
    <w:rsid w:val="00151ADE"/>
    <w:rsid w:val="00151E96"/>
    <w:rsid w:val="001521FB"/>
    <w:rsid w:val="00152771"/>
    <w:rsid w:val="00152A89"/>
    <w:rsid w:val="00152E30"/>
    <w:rsid w:val="00152F37"/>
    <w:rsid w:val="00153145"/>
    <w:rsid w:val="00153588"/>
    <w:rsid w:val="00153B7F"/>
    <w:rsid w:val="00153E65"/>
    <w:rsid w:val="00153EDC"/>
    <w:rsid w:val="00154279"/>
    <w:rsid w:val="00154524"/>
    <w:rsid w:val="00154773"/>
    <w:rsid w:val="0015498A"/>
    <w:rsid w:val="001551D8"/>
    <w:rsid w:val="0015543E"/>
    <w:rsid w:val="00156AB5"/>
    <w:rsid w:val="00157F9B"/>
    <w:rsid w:val="00157FA4"/>
    <w:rsid w:val="001608F3"/>
    <w:rsid w:val="00160EA0"/>
    <w:rsid w:val="00160F9E"/>
    <w:rsid w:val="0016121C"/>
    <w:rsid w:val="0016211E"/>
    <w:rsid w:val="00162A71"/>
    <w:rsid w:val="001648E3"/>
    <w:rsid w:val="001653CF"/>
    <w:rsid w:val="00165C3E"/>
    <w:rsid w:val="00166458"/>
    <w:rsid w:val="001665AB"/>
    <w:rsid w:val="00167A9D"/>
    <w:rsid w:val="001714F5"/>
    <w:rsid w:val="00171CD5"/>
    <w:rsid w:val="0017216D"/>
    <w:rsid w:val="00172618"/>
    <w:rsid w:val="00172A44"/>
    <w:rsid w:val="00172B59"/>
    <w:rsid w:val="00173355"/>
    <w:rsid w:val="0017375E"/>
    <w:rsid w:val="00173F00"/>
    <w:rsid w:val="00173FD5"/>
    <w:rsid w:val="001753C5"/>
    <w:rsid w:val="001755B6"/>
    <w:rsid w:val="00175DDC"/>
    <w:rsid w:val="00175E8E"/>
    <w:rsid w:val="00176616"/>
    <w:rsid w:val="0017693D"/>
    <w:rsid w:val="00176CDD"/>
    <w:rsid w:val="001771AB"/>
    <w:rsid w:val="00177D32"/>
    <w:rsid w:val="001803D7"/>
    <w:rsid w:val="00180DA5"/>
    <w:rsid w:val="00180F50"/>
    <w:rsid w:val="001814F0"/>
    <w:rsid w:val="001815C6"/>
    <w:rsid w:val="00181931"/>
    <w:rsid w:val="00183D6F"/>
    <w:rsid w:val="00183EA2"/>
    <w:rsid w:val="0018444D"/>
    <w:rsid w:val="001849A9"/>
    <w:rsid w:val="00184B6C"/>
    <w:rsid w:val="0018585B"/>
    <w:rsid w:val="00185F63"/>
    <w:rsid w:val="00186AEC"/>
    <w:rsid w:val="001878A5"/>
    <w:rsid w:val="00187D17"/>
    <w:rsid w:val="00187E31"/>
    <w:rsid w:val="001904BB"/>
    <w:rsid w:val="001907FB"/>
    <w:rsid w:val="001914F3"/>
    <w:rsid w:val="00191FC2"/>
    <w:rsid w:val="0019229F"/>
    <w:rsid w:val="0019272A"/>
    <w:rsid w:val="00192B33"/>
    <w:rsid w:val="001930ED"/>
    <w:rsid w:val="00193117"/>
    <w:rsid w:val="001933C6"/>
    <w:rsid w:val="0019443C"/>
    <w:rsid w:val="001948E5"/>
    <w:rsid w:val="00194B36"/>
    <w:rsid w:val="00194F80"/>
    <w:rsid w:val="00195156"/>
    <w:rsid w:val="001956A1"/>
    <w:rsid w:val="001964D2"/>
    <w:rsid w:val="00196540"/>
    <w:rsid w:val="001972E4"/>
    <w:rsid w:val="001A1158"/>
    <w:rsid w:val="001A17AC"/>
    <w:rsid w:val="001A2C27"/>
    <w:rsid w:val="001A478A"/>
    <w:rsid w:val="001A510A"/>
    <w:rsid w:val="001A5110"/>
    <w:rsid w:val="001A5B7C"/>
    <w:rsid w:val="001A6160"/>
    <w:rsid w:val="001A7123"/>
    <w:rsid w:val="001A7A87"/>
    <w:rsid w:val="001B138E"/>
    <w:rsid w:val="001B2089"/>
    <w:rsid w:val="001B2734"/>
    <w:rsid w:val="001B283A"/>
    <w:rsid w:val="001B32E5"/>
    <w:rsid w:val="001B34A7"/>
    <w:rsid w:val="001B37AD"/>
    <w:rsid w:val="001B3A19"/>
    <w:rsid w:val="001B3DB8"/>
    <w:rsid w:val="001B3E2F"/>
    <w:rsid w:val="001B6162"/>
    <w:rsid w:val="001B69EA"/>
    <w:rsid w:val="001B70D2"/>
    <w:rsid w:val="001B789F"/>
    <w:rsid w:val="001C0185"/>
    <w:rsid w:val="001C0924"/>
    <w:rsid w:val="001C0B27"/>
    <w:rsid w:val="001C0C08"/>
    <w:rsid w:val="001C1A77"/>
    <w:rsid w:val="001C1CCA"/>
    <w:rsid w:val="001C1E9C"/>
    <w:rsid w:val="001C210B"/>
    <w:rsid w:val="001C2715"/>
    <w:rsid w:val="001C2CA1"/>
    <w:rsid w:val="001C3800"/>
    <w:rsid w:val="001C3B37"/>
    <w:rsid w:val="001C3C6F"/>
    <w:rsid w:val="001C4193"/>
    <w:rsid w:val="001C4293"/>
    <w:rsid w:val="001C4AAA"/>
    <w:rsid w:val="001C544A"/>
    <w:rsid w:val="001C58B3"/>
    <w:rsid w:val="001C5A08"/>
    <w:rsid w:val="001C74B9"/>
    <w:rsid w:val="001D0122"/>
    <w:rsid w:val="001D0F49"/>
    <w:rsid w:val="001D130C"/>
    <w:rsid w:val="001D1BD9"/>
    <w:rsid w:val="001D1DA9"/>
    <w:rsid w:val="001D219F"/>
    <w:rsid w:val="001D23E0"/>
    <w:rsid w:val="001D3B0A"/>
    <w:rsid w:val="001D4036"/>
    <w:rsid w:val="001D522C"/>
    <w:rsid w:val="001D5698"/>
    <w:rsid w:val="001D5F8A"/>
    <w:rsid w:val="001D62F2"/>
    <w:rsid w:val="001E043C"/>
    <w:rsid w:val="001E0A2F"/>
    <w:rsid w:val="001E100F"/>
    <w:rsid w:val="001E10A0"/>
    <w:rsid w:val="001E19FD"/>
    <w:rsid w:val="001E40D3"/>
    <w:rsid w:val="001E50FF"/>
    <w:rsid w:val="001E5303"/>
    <w:rsid w:val="001E5FA4"/>
    <w:rsid w:val="001E5FC2"/>
    <w:rsid w:val="001E6542"/>
    <w:rsid w:val="001E6B34"/>
    <w:rsid w:val="001E6CFF"/>
    <w:rsid w:val="001E6EA1"/>
    <w:rsid w:val="001E71CA"/>
    <w:rsid w:val="001E78DF"/>
    <w:rsid w:val="001E7AD5"/>
    <w:rsid w:val="001E7B4B"/>
    <w:rsid w:val="001E7C1B"/>
    <w:rsid w:val="001E7C44"/>
    <w:rsid w:val="001F1482"/>
    <w:rsid w:val="001F1583"/>
    <w:rsid w:val="001F23CF"/>
    <w:rsid w:val="001F26E5"/>
    <w:rsid w:val="001F2F2E"/>
    <w:rsid w:val="001F2F7C"/>
    <w:rsid w:val="001F3087"/>
    <w:rsid w:val="001F3FBE"/>
    <w:rsid w:val="001F435E"/>
    <w:rsid w:val="001F45AD"/>
    <w:rsid w:val="001F4F45"/>
    <w:rsid w:val="001F4F9F"/>
    <w:rsid w:val="001F53BE"/>
    <w:rsid w:val="001F684C"/>
    <w:rsid w:val="001F7BD9"/>
    <w:rsid w:val="001F7E63"/>
    <w:rsid w:val="0020063E"/>
    <w:rsid w:val="00201776"/>
    <w:rsid w:val="00202186"/>
    <w:rsid w:val="00202587"/>
    <w:rsid w:val="0020284C"/>
    <w:rsid w:val="00202EA8"/>
    <w:rsid w:val="002036A4"/>
    <w:rsid w:val="00204C87"/>
    <w:rsid w:val="002053A4"/>
    <w:rsid w:val="0020619F"/>
    <w:rsid w:val="002063E5"/>
    <w:rsid w:val="0020675C"/>
    <w:rsid w:val="002068DB"/>
    <w:rsid w:val="00210599"/>
    <w:rsid w:val="00210D34"/>
    <w:rsid w:val="00210ECC"/>
    <w:rsid w:val="002110CB"/>
    <w:rsid w:val="00211E48"/>
    <w:rsid w:val="00212669"/>
    <w:rsid w:val="0021279D"/>
    <w:rsid w:val="00212950"/>
    <w:rsid w:val="002130DD"/>
    <w:rsid w:val="0021389E"/>
    <w:rsid w:val="00213C71"/>
    <w:rsid w:val="00213E4B"/>
    <w:rsid w:val="00214394"/>
    <w:rsid w:val="00214761"/>
    <w:rsid w:val="002148AE"/>
    <w:rsid w:val="002149D1"/>
    <w:rsid w:val="0021533E"/>
    <w:rsid w:val="00215F6A"/>
    <w:rsid w:val="00216AF2"/>
    <w:rsid w:val="00216FCD"/>
    <w:rsid w:val="00217063"/>
    <w:rsid w:val="0021755F"/>
    <w:rsid w:val="0021759D"/>
    <w:rsid w:val="00217B47"/>
    <w:rsid w:val="00220A5A"/>
    <w:rsid w:val="00220E49"/>
    <w:rsid w:val="00221AA7"/>
    <w:rsid w:val="00221B0C"/>
    <w:rsid w:val="00221C8F"/>
    <w:rsid w:val="002221BF"/>
    <w:rsid w:val="002227F7"/>
    <w:rsid w:val="00222962"/>
    <w:rsid w:val="002233BA"/>
    <w:rsid w:val="0022367F"/>
    <w:rsid w:val="00223AF0"/>
    <w:rsid w:val="00223C46"/>
    <w:rsid w:val="00223FBA"/>
    <w:rsid w:val="00224AC2"/>
    <w:rsid w:val="00224FF5"/>
    <w:rsid w:val="0022535E"/>
    <w:rsid w:val="002263AE"/>
    <w:rsid w:val="0022657B"/>
    <w:rsid w:val="002270CE"/>
    <w:rsid w:val="00230025"/>
    <w:rsid w:val="0023007D"/>
    <w:rsid w:val="00230169"/>
    <w:rsid w:val="00230204"/>
    <w:rsid w:val="002313FD"/>
    <w:rsid w:val="00231525"/>
    <w:rsid w:val="00231AA1"/>
    <w:rsid w:val="00231C82"/>
    <w:rsid w:val="0023244A"/>
    <w:rsid w:val="0023265B"/>
    <w:rsid w:val="0023265C"/>
    <w:rsid w:val="00233DAF"/>
    <w:rsid w:val="0023410D"/>
    <w:rsid w:val="00234D30"/>
    <w:rsid w:val="002350A6"/>
    <w:rsid w:val="002370DA"/>
    <w:rsid w:val="0023733B"/>
    <w:rsid w:val="0023769F"/>
    <w:rsid w:val="002406D5"/>
    <w:rsid w:val="00240954"/>
    <w:rsid w:val="00241543"/>
    <w:rsid w:val="0024158A"/>
    <w:rsid w:val="00241642"/>
    <w:rsid w:val="00241A23"/>
    <w:rsid w:val="00241BBA"/>
    <w:rsid w:val="00241C75"/>
    <w:rsid w:val="00242044"/>
    <w:rsid w:val="0024232D"/>
    <w:rsid w:val="00242459"/>
    <w:rsid w:val="00242F65"/>
    <w:rsid w:val="002444BF"/>
    <w:rsid w:val="0024451D"/>
    <w:rsid w:val="002448DA"/>
    <w:rsid w:val="00244B3B"/>
    <w:rsid w:val="00244CE5"/>
    <w:rsid w:val="00244F7A"/>
    <w:rsid w:val="00244F8D"/>
    <w:rsid w:val="002458D2"/>
    <w:rsid w:val="00245CFF"/>
    <w:rsid w:val="00245D05"/>
    <w:rsid w:val="00245D2C"/>
    <w:rsid w:val="00246663"/>
    <w:rsid w:val="00247025"/>
    <w:rsid w:val="00247C46"/>
    <w:rsid w:val="00247CAB"/>
    <w:rsid w:val="00250FC7"/>
    <w:rsid w:val="002519CC"/>
    <w:rsid w:val="00251A5B"/>
    <w:rsid w:val="00251FBD"/>
    <w:rsid w:val="00252013"/>
    <w:rsid w:val="00252187"/>
    <w:rsid w:val="002525A1"/>
    <w:rsid w:val="002530C8"/>
    <w:rsid w:val="00253743"/>
    <w:rsid w:val="00254844"/>
    <w:rsid w:val="00254D0D"/>
    <w:rsid w:val="0025560F"/>
    <w:rsid w:val="00256118"/>
    <w:rsid w:val="0025625D"/>
    <w:rsid w:val="00257542"/>
    <w:rsid w:val="00257CDB"/>
    <w:rsid w:val="0026035B"/>
    <w:rsid w:val="00260BF0"/>
    <w:rsid w:val="00261991"/>
    <w:rsid w:val="00261BA3"/>
    <w:rsid w:val="00261DAD"/>
    <w:rsid w:val="00261E93"/>
    <w:rsid w:val="00262189"/>
    <w:rsid w:val="00262DB7"/>
    <w:rsid w:val="00262DC4"/>
    <w:rsid w:val="002637B0"/>
    <w:rsid w:val="00263A7E"/>
    <w:rsid w:val="00263D21"/>
    <w:rsid w:val="002640FB"/>
    <w:rsid w:val="00264949"/>
    <w:rsid w:val="00264E28"/>
    <w:rsid w:val="00264E9E"/>
    <w:rsid w:val="002657D5"/>
    <w:rsid w:val="002659AF"/>
    <w:rsid w:val="00265FB8"/>
    <w:rsid w:val="00266326"/>
    <w:rsid w:val="00266616"/>
    <w:rsid w:val="00266AA0"/>
    <w:rsid w:val="00267137"/>
    <w:rsid w:val="00267D68"/>
    <w:rsid w:val="00271331"/>
    <w:rsid w:val="0027191C"/>
    <w:rsid w:val="00271930"/>
    <w:rsid w:val="0027272D"/>
    <w:rsid w:val="00273014"/>
    <w:rsid w:val="002737D1"/>
    <w:rsid w:val="00273857"/>
    <w:rsid w:val="00274571"/>
    <w:rsid w:val="002746A8"/>
    <w:rsid w:val="00275459"/>
    <w:rsid w:val="00275AA2"/>
    <w:rsid w:val="00275BA9"/>
    <w:rsid w:val="002766D4"/>
    <w:rsid w:val="0027676F"/>
    <w:rsid w:val="0027695E"/>
    <w:rsid w:val="002769F8"/>
    <w:rsid w:val="00277ABB"/>
    <w:rsid w:val="002802E8"/>
    <w:rsid w:val="00281BA9"/>
    <w:rsid w:val="00281CEA"/>
    <w:rsid w:val="00282104"/>
    <w:rsid w:val="002823D0"/>
    <w:rsid w:val="002827B4"/>
    <w:rsid w:val="00282884"/>
    <w:rsid w:val="00282F8A"/>
    <w:rsid w:val="0028356C"/>
    <w:rsid w:val="00283D43"/>
    <w:rsid w:val="002855A1"/>
    <w:rsid w:val="00285DE0"/>
    <w:rsid w:val="00285E98"/>
    <w:rsid w:val="00286D63"/>
    <w:rsid w:val="00287BA8"/>
    <w:rsid w:val="0028A01E"/>
    <w:rsid w:val="00290D5E"/>
    <w:rsid w:val="00291191"/>
    <w:rsid w:val="00291A96"/>
    <w:rsid w:val="002927BE"/>
    <w:rsid w:val="002930C3"/>
    <w:rsid w:val="002933CC"/>
    <w:rsid w:val="0029374E"/>
    <w:rsid w:val="00294FCC"/>
    <w:rsid w:val="002952A2"/>
    <w:rsid w:val="002953D1"/>
    <w:rsid w:val="00295954"/>
    <w:rsid w:val="00295C40"/>
    <w:rsid w:val="002964AA"/>
    <w:rsid w:val="002969F0"/>
    <w:rsid w:val="002976A9"/>
    <w:rsid w:val="00297BE7"/>
    <w:rsid w:val="00297DAE"/>
    <w:rsid w:val="002A0708"/>
    <w:rsid w:val="002A1358"/>
    <w:rsid w:val="002A221A"/>
    <w:rsid w:val="002A2643"/>
    <w:rsid w:val="002A2CC4"/>
    <w:rsid w:val="002A3069"/>
    <w:rsid w:val="002A3971"/>
    <w:rsid w:val="002A3C2D"/>
    <w:rsid w:val="002A3FFA"/>
    <w:rsid w:val="002A417B"/>
    <w:rsid w:val="002A4382"/>
    <w:rsid w:val="002A4B06"/>
    <w:rsid w:val="002A506F"/>
    <w:rsid w:val="002A56A9"/>
    <w:rsid w:val="002A5961"/>
    <w:rsid w:val="002A5B1C"/>
    <w:rsid w:val="002A5B99"/>
    <w:rsid w:val="002A6288"/>
    <w:rsid w:val="002A74DC"/>
    <w:rsid w:val="002A79E1"/>
    <w:rsid w:val="002B095B"/>
    <w:rsid w:val="002B11F2"/>
    <w:rsid w:val="002B19C2"/>
    <w:rsid w:val="002B1BDD"/>
    <w:rsid w:val="002B1F5E"/>
    <w:rsid w:val="002B25B3"/>
    <w:rsid w:val="002B3C7E"/>
    <w:rsid w:val="002B3DC6"/>
    <w:rsid w:val="002B5014"/>
    <w:rsid w:val="002B5BB7"/>
    <w:rsid w:val="002B60D2"/>
    <w:rsid w:val="002B649F"/>
    <w:rsid w:val="002B6909"/>
    <w:rsid w:val="002B7671"/>
    <w:rsid w:val="002B7A1D"/>
    <w:rsid w:val="002B7CAB"/>
    <w:rsid w:val="002C0123"/>
    <w:rsid w:val="002C0295"/>
    <w:rsid w:val="002C04A4"/>
    <w:rsid w:val="002C0693"/>
    <w:rsid w:val="002C0B46"/>
    <w:rsid w:val="002C14D5"/>
    <w:rsid w:val="002C16CA"/>
    <w:rsid w:val="002C1CBF"/>
    <w:rsid w:val="002C3334"/>
    <w:rsid w:val="002C419A"/>
    <w:rsid w:val="002C43FA"/>
    <w:rsid w:val="002C4E98"/>
    <w:rsid w:val="002C4F87"/>
    <w:rsid w:val="002C5266"/>
    <w:rsid w:val="002C5C23"/>
    <w:rsid w:val="002C5EF3"/>
    <w:rsid w:val="002C6628"/>
    <w:rsid w:val="002C713A"/>
    <w:rsid w:val="002D048B"/>
    <w:rsid w:val="002D049F"/>
    <w:rsid w:val="002D0A9D"/>
    <w:rsid w:val="002D11AD"/>
    <w:rsid w:val="002D1909"/>
    <w:rsid w:val="002D1D4B"/>
    <w:rsid w:val="002D1D9C"/>
    <w:rsid w:val="002D2CD0"/>
    <w:rsid w:val="002D3FC1"/>
    <w:rsid w:val="002D44EB"/>
    <w:rsid w:val="002D4E52"/>
    <w:rsid w:val="002D55DE"/>
    <w:rsid w:val="002D605D"/>
    <w:rsid w:val="002D635A"/>
    <w:rsid w:val="002D7383"/>
    <w:rsid w:val="002E00AA"/>
    <w:rsid w:val="002E03D6"/>
    <w:rsid w:val="002E1052"/>
    <w:rsid w:val="002E1499"/>
    <w:rsid w:val="002E1C7E"/>
    <w:rsid w:val="002E2023"/>
    <w:rsid w:val="002E2572"/>
    <w:rsid w:val="002E28C3"/>
    <w:rsid w:val="002E2CED"/>
    <w:rsid w:val="002E31F6"/>
    <w:rsid w:val="002E3BEF"/>
    <w:rsid w:val="002E45B3"/>
    <w:rsid w:val="002E4FB9"/>
    <w:rsid w:val="002E54C5"/>
    <w:rsid w:val="002E62A4"/>
    <w:rsid w:val="002E771D"/>
    <w:rsid w:val="002E7968"/>
    <w:rsid w:val="002E7ACB"/>
    <w:rsid w:val="002F01B2"/>
    <w:rsid w:val="002F0D27"/>
    <w:rsid w:val="002F1057"/>
    <w:rsid w:val="002F106C"/>
    <w:rsid w:val="002F12FF"/>
    <w:rsid w:val="002F1CE2"/>
    <w:rsid w:val="002F1FC8"/>
    <w:rsid w:val="002F2075"/>
    <w:rsid w:val="002F36A2"/>
    <w:rsid w:val="002F36C5"/>
    <w:rsid w:val="002F3AA4"/>
    <w:rsid w:val="002F439F"/>
    <w:rsid w:val="002F5A9E"/>
    <w:rsid w:val="002F6834"/>
    <w:rsid w:val="002F6EAC"/>
    <w:rsid w:val="002F70B1"/>
    <w:rsid w:val="002F7699"/>
    <w:rsid w:val="00300302"/>
    <w:rsid w:val="003006A6"/>
    <w:rsid w:val="00301505"/>
    <w:rsid w:val="003017BD"/>
    <w:rsid w:val="0030272B"/>
    <w:rsid w:val="003036CB"/>
    <w:rsid w:val="00303C46"/>
    <w:rsid w:val="003045D7"/>
    <w:rsid w:val="0030466A"/>
    <w:rsid w:val="003051A5"/>
    <w:rsid w:val="00305232"/>
    <w:rsid w:val="00305472"/>
    <w:rsid w:val="00305491"/>
    <w:rsid w:val="00305ACB"/>
    <w:rsid w:val="0030656C"/>
    <w:rsid w:val="003075D5"/>
    <w:rsid w:val="0031012D"/>
    <w:rsid w:val="00310483"/>
    <w:rsid w:val="00310A9D"/>
    <w:rsid w:val="00310F11"/>
    <w:rsid w:val="003114B6"/>
    <w:rsid w:val="00311F1E"/>
    <w:rsid w:val="003123D0"/>
    <w:rsid w:val="00312493"/>
    <w:rsid w:val="0031327F"/>
    <w:rsid w:val="00313381"/>
    <w:rsid w:val="00313670"/>
    <w:rsid w:val="00314307"/>
    <w:rsid w:val="00315552"/>
    <w:rsid w:val="00317562"/>
    <w:rsid w:val="00317690"/>
    <w:rsid w:val="00317701"/>
    <w:rsid w:val="003177F6"/>
    <w:rsid w:val="00317CA7"/>
    <w:rsid w:val="00317FDE"/>
    <w:rsid w:val="00321E1C"/>
    <w:rsid w:val="00323694"/>
    <w:rsid w:val="003249A2"/>
    <w:rsid w:val="00324AB6"/>
    <w:rsid w:val="00324D87"/>
    <w:rsid w:val="003252F5"/>
    <w:rsid w:val="0032578B"/>
    <w:rsid w:val="00325B91"/>
    <w:rsid w:val="00326BFD"/>
    <w:rsid w:val="003272B7"/>
    <w:rsid w:val="00330FC9"/>
    <w:rsid w:val="00331EF0"/>
    <w:rsid w:val="00332247"/>
    <w:rsid w:val="003322DA"/>
    <w:rsid w:val="003323ED"/>
    <w:rsid w:val="00333755"/>
    <w:rsid w:val="003338CB"/>
    <w:rsid w:val="00333924"/>
    <w:rsid w:val="00333D7C"/>
    <w:rsid w:val="00333FAA"/>
    <w:rsid w:val="0033443E"/>
    <w:rsid w:val="003344B0"/>
    <w:rsid w:val="003345A4"/>
    <w:rsid w:val="00334A81"/>
    <w:rsid w:val="0033515B"/>
    <w:rsid w:val="00335182"/>
    <w:rsid w:val="00335858"/>
    <w:rsid w:val="003358E9"/>
    <w:rsid w:val="00336206"/>
    <w:rsid w:val="003362E3"/>
    <w:rsid w:val="003363FD"/>
    <w:rsid w:val="0033725C"/>
    <w:rsid w:val="00337913"/>
    <w:rsid w:val="00337BB5"/>
    <w:rsid w:val="00337CCF"/>
    <w:rsid w:val="00337D87"/>
    <w:rsid w:val="00340274"/>
    <w:rsid w:val="003404C4"/>
    <w:rsid w:val="00341756"/>
    <w:rsid w:val="00341A35"/>
    <w:rsid w:val="003423F4"/>
    <w:rsid w:val="0034326F"/>
    <w:rsid w:val="0034330A"/>
    <w:rsid w:val="003442AF"/>
    <w:rsid w:val="00344747"/>
    <w:rsid w:val="00344AE8"/>
    <w:rsid w:val="00345C9D"/>
    <w:rsid w:val="00346EA7"/>
    <w:rsid w:val="00346FBD"/>
    <w:rsid w:val="00347070"/>
    <w:rsid w:val="00347259"/>
    <w:rsid w:val="00347908"/>
    <w:rsid w:val="0035071D"/>
    <w:rsid w:val="00350AC9"/>
    <w:rsid w:val="0035198A"/>
    <w:rsid w:val="0035249F"/>
    <w:rsid w:val="00352C29"/>
    <w:rsid w:val="00353834"/>
    <w:rsid w:val="003547C7"/>
    <w:rsid w:val="00354C05"/>
    <w:rsid w:val="00355A00"/>
    <w:rsid w:val="00356A8F"/>
    <w:rsid w:val="003572D6"/>
    <w:rsid w:val="00357322"/>
    <w:rsid w:val="003578D1"/>
    <w:rsid w:val="003579FF"/>
    <w:rsid w:val="00357D08"/>
    <w:rsid w:val="00357D37"/>
    <w:rsid w:val="00357F77"/>
    <w:rsid w:val="00360805"/>
    <w:rsid w:val="00361B3B"/>
    <w:rsid w:val="0036310A"/>
    <w:rsid w:val="00363D62"/>
    <w:rsid w:val="00363E09"/>
    <w:rsid w:val="00364A45"/>
    <w:rsid w:val="00364F32"/>
    <w:rsid w:val="00364F66"/>
    <w:rsid w:val="0036501D"/>
    <w:rsid w:val="003652A7"/>
    <w:rsid w:val="003662FE"/>
    <w:rsid w:val="00366B87"/>
    <w:rsid w:val="00366F57"/>
    <w:rsid w:val="0036704A"/>
    <w:rsid w:val="003674D0"/>
    <w:rsid w:val="00367927"/>
    <w:rsid w:val="00367AC7"/>
    <w:rsid w:val="00370140"/>
    <w:rsid w:val="00370690"/>
    <w:rsid w:val="00370BFB"/>
    <w:rsid w:val="003717CB"/>
    <w:rsid w:val="00371C7F"/>
    <w:rsid w:val="00371F90"/>
    <w:rsid w:val="00372205"/>
    <w:rsid w:val="0037275B"/>
    <w:rsid w:val="00373BED"/>
    <w:rsid w:val="00373D3B"/>
    <w:rsid w:val="00373E1E"/>
    <w:rsid w:val="00374AC2"/>
    <w:rsid w:val="0037551D"/>
    <w:rsid w:val="00376192"/>
    <w:rsid w:val="003763C5"/>
    <w:rsid w:val="00376CDD"/>
    <w:rsid w:val="003770E3"/>
    <w:rsid w:val="003776CC"/>
    <w:rsid w:val="003806BA"/>
    <w:rsid w:val="003814B7"/>
    <w:rsid w:val="00381C69"/>
    <w:rsid w:val="003824DF"/>
    <w:rsid w:val="00383FCD"/>
    <w:rsid w:val="00384471"/>
    <w:rsid w:val="0038535B"/>
    <w:rsid w:val="0038596E"/>
    <w:rsid w:val="00385E22"/>
    <w:rsid w:val="00387050"/>
    <w:rsid w:val="003873A9"/>
    <w:rsid w:val="003873C3"/>
    <w:rsid w:val="0038741F"/>
    <w:rsid w:val="0038744B"/>
    <w:rsid w:val="003879B7"/>
    <w:rsid w:val="00387A75"/>
    <w:rsid w:val="003905D6"/>
    <w:rsid w:val="00390840"/>
    <w:rsid w:val="00390893"/>
    <w:rsid w:val="0039089B"/>
    <w:rsid w:val="00390928"/>
    <w:rsid w:val="00390D82"/>
    <w:rsid w:val="00390F92"/>
    <w:rsid w:val="003913D7"/>
    <w:rsid w:val="003918EC"/>
    <w:rsid w:val="00391BD0"/>
    <w:rsid w:val="0039241C"/>
    <w:rsid w:val="00392A41"/>
    <w:rsid w:val="00392CAD"/>
    <w:rsid w:val="003932AD"/>
    <w:rsid w:val="00393513"/>
    <w:rsid w:val="00394170"/>
    <w:rsid w:val="00394321"/>
    <w:rsid w:val="0039433E"/>
    <w:rsid w:val="00394400"/>
    <w:rsid w:val="0039528C"/>
    <w:rsid w:val="00395454"/>
    <w:rsid w:val="00395699"/>
    <w:rsid w:val="003957DC"/>
    <w:rsid w:val="00395DA3"/>
    <w:rsid w:val="0039636B"/>
    <w:rsid w:val="003966CD"/>
    <w:rsid w:val="00396A70"/>
    <w:rsid w:val="00397877"/>
    <w:rsid w:val="00397CDA"/>
    <w:rsid w:val="003A0488"/>
    <w:rsid w:val="003A1693"/>
    <w:rsid w:val="003A21FE"/>
    <w:rsid w:val="003A235A"/>
    <w:rsid w:val="003A25C4"/>
    <w:rsid w:val="003A2C27"/>
    <w:rsid w:val="003A2FEC"/>
    <w:rsid w:val="003A324B"/>
    <w:rsid w:val="003A3AFD"/>
    <w:rsid w:val="003A3B69"/>
    <w:rsid w:val="003A3CE7"/>
    <w:rsid w:val="003A4B38"/>
    <w:rsid w:val="003A517B"/>
    <w:rsid w:val="003A5CFB"/>
    <w:rsid w:val="003A6610"/>
    <w:rsid w:val="003A6FB1"/>
    <w:rsid w:val="003A77B6"/>
    <w:rsid w:val="003A7BD5"/>
    <w:rsid w:val="003B0080"/>
    <w:rsid w:val="003B03E7"/>
    <w:rsid w:val="003B081F"/>
    <w:rsid w:val="003B0845"/>
    <w:rsid w:val="003B09D1"/>
    <w:rsid w:val="003B1023"/>
    <w:rsid w:val="003B1F15"/>
    <w:rsid w:val="003B2208"/>
    <w:rsid w:val="003B26C4"/>
    <w:rsid w:val="003B3224"/>
    <w:rsid w:val="003B35BB"/>
    <w:rsid w:val="003B3DC6"/>
    <w:rsid w:val="003B40AD"/>
    <w:rsid w:val="003B412C"/>
    <w:rsid w:val="003B4131"/>
    <w:rsid w:val="003B43A9"/>
    <w:rsid w:val="003B4561"/>
    <w:rsid w:val="003B5295"/>
    <w:rsid w:val="003B57ED"/>
    <w:rsid w:val="003B5920"/>
    <w:rsid w:val="003B6DDE"/>
    <w:rsid w:val="003B6E75"/>
    <w:rsid w:val="003B745D"/>
    <w:rsid w:val="003B782D"/>
    <w:rsid w:val="003B7945"/>
    <w:rsid w:val="003B7EFD"/>
    <w:rsid w:val="003C098A"/>
    <w:rsid w:val="003C0E44"/>
    <w:rsid w:val="003C10E9"/>
    <w:rsid w:val="003C1BB8"/>
    <w:rsid w:val="003C1C24"/>
    <w:rsid w:val="003C20A3"/>
    <w:rsid w:val="003C21A0"/>
    <w:rsid w:val="003C27C7"/>
    <w:rsid w:val="003C2FA3"/>
    <w:rsid w:val="003C3B56"/>
    <w:rsid w:val="003C3DBF"/>
    <w:rsid w:val="003C407A"/>
    <w:rsid w:val="003C5D39"/>
    <w:rsid w:val="003C6CCB"/>
    <w:rsid w:val="003C7339"/>
    <w:rsid w:val="003C7809"/>
    <w:rsid w:val="003C7E64"/>
    <w:rsid w:val="003C7F95"/>
    <w:rsid w:val="003D0C39"/>
    <w:rsid w:val="003D0D00"/>
    <w:rsid w:val="003D1AC6"/>
    <w:rsid w:val="003D1B1A"/>
    <w:rsid w:val="003D2339"/>
    <w:rsid w:val="003D3B12"/>
    <w:rsid w:val="003D40BA"/>
    <w:rsid w:val="003D42E4"/>
    <w:rsid w:val="003D4BBF"/>
    <w:rsid w:val="003D54F4"/>
    <w:rsid w:val="003D5DFE"/>
    <w:rsid w:val="003D5FC6"/>
    <w:rsid w:val="003D6014"/>
    <w:rsid w:val="003D67D8"/>
    <w:rsid w:val="003D6A39"/>
    <w:rsid w:val="003D6FA6"/>
    <w:rsid w:val="003E0054"/>
    <w:rsid w:val="003E049F"/>
    <w:rsid w:val="003E09D3"/>
    <w:rsid w:val="003E0CFD"/>
    <w:rsid w:val="003E0E2A"/>
    <w:rsid w:val="003E18DF"/>
    <w:rsid w:val="003E1E1E"/>
    <w:rsid w:val="003E2430"/>
    <w:rsid w:val="003E2B6D"/>
    <w:rsid w:val="003E364F"/>
    <w:rsid w:val="003E45DC"/>
    <w:rsid w:val="003E45E9"/>
    <w:rsid w:val="003E4643"/>
    <w:rsid w:val="003E49FE"/>
    <w:rsid w:val="003E5506"/>
    <w:rsid w:val="003E5575"/>
    <w:rsid w:val="003E5AB2"/>
    <w:rsid w:val="003E6D6D"/>
    <w:rsid w:val="003E776D"/>
    <w:rsid w:val="003E7D5F"/>
    <w:rsid w:val="003F0915"/>
    <w:rsid w:val="003F2998"/>
    <w:rsid w:val="003F2A68"/>
    <w:rsid w:val="003F2CCD"/>
    <w:rsid w:val="003F31AC"/>
    <w:rsid w:val="003F35CF"/>
    <w:rsid w:val="003F4E04"/>
    <w:rsid w:val="003F50A7"/>
    <w:rsid w:val="003F53E3"/>
    <w:rsid w:val="003F58CF"/>
    <w:rsid w:val="003F597F"/>
    <w:rsid w:val="003F64F3"/>
    <w:rsid w:val="003F6792"/>
    <w:rsid w:val="003F683C"/>
    <w:rsid w:val="0040122C"/>
    <w:rsid w:val="0040162B"/>
    <w:rsid w:val="00402375"/>
    <w:rsid w:val="00402CBE"/>
    <w:rsid w:val="00403234"/>
    <w:rsid w:val="00403530"/>
    <w:rsid w:val="004036E9"/>
    <w:rsid w:val="004038C6"/>
    <w:rsid w:val="0040410F"/>
    <w:rsid w:val="00404200"/>
    <w:rsid w:val="00404776"/>
    <w:rsid w:val="00404A98"/>
    <w:rsid w:val="00404E65"/>
    <w:rsid w:val="00405C56"/>
    <w:rsid w:val="00405D0A"/>
    <w:rsid w:val="004061E9"/>
    <w:rsid w:val="00406907"/>
    <w:rsid w:val="00406CB6"/>
    <w:rsid w:val="00407F93"/>
    <w:rsid w:val="004102A7"/>
    <w:rsid w:val="00410845"/>
    <w:rsid w:val="00410846"/>
    <w:rsid w:val="00411E17"/>
    <w:rsid w:val="00412015"/>
    <w:rsid w:val="00413638"/>
    <w:rsid w:val="00413777"/>
    <w:rsid w:val="00413A13"/>
    <w:rsid w:val="00413F9C"/>
    <w:rsid w:val="00414060"/>
    <w:rsid w:val="00414175"/>
    <w:rsid w:val="00414884"/>
    <w:rsid w:val="004149FB"/>
    <w:rsid w:val="00415BC1"/>
    <w:rsid w:val="00415D14"/>
    <w:rsid w:val="00416D4F"/>
    <w:rsid w:val="00417CB9"/>
    <w:rsid w:val="00417FAF"/>
    <w:rsid w:val="00420213"/>
    <w:rsid w:val="0042087F"/>
    <w:rsid w:val="00420C9F"/>
    <w:rsid w:val="00420EEC"/>
    <w:rsid w:val="0042253D"/>
    <w:rsid w:val="00423172"/>
    <w:rsid w:val="0042388D"/>
    <w:rsid w:val="0042498B"/>
    <w:rsid w:val="0042559F"/>
    <w:rsid w:val="00426FCC"/>
    <w:rsid w:val="00427A71"/>
    <w:rsid w:val="0043042F"/>
    <w:rsid w:val="00430471"/>
    <w:rsid w:val="004306BF"/>
    <w:rsid w:val="00430929"/>
    <w:rsid w:val="00430B2E"/>
    <w:rsid w:val="00431803"/>
    <w:rsid w:val="004318A0"/>
    <w:rsid w:val="00431AC7"/>
    <w:rsid w:val="004332E6"/>
    <w:rsid w:val="00433B10"/>
    <w:rsid w:val="00433FB0"/>
    <w:rsid w:val="00434429"/>
    <w:rsid w:val="00435776"/>
    <w:rsid w:val="00435CA5"/>
    <w:rsid w:val="00435E45"/>
    <w:rsid w:val="00436156"/>
    <w:rsid w:val="00436364"/>
    <w:rsid w:val="00436892"/>
    <w:rsid w:val="00436DCC"/>
    <w:rsid w:val="004372A7"/>
    <w:rsid w:val="00437D6B"/>
    <w:rsid w:val="00440603"/>
    <w:rsid w:val="0044150C"/>
    <w:rsid w:val="00441A61"/>
    <w:rsid w:val="00441C33"/>
    <w:rsid w:val="00441FF6"/>
    <w:rsid w:val="004423B8"/>
    <w:rsid w:val="0044244E"/>
    <w:rsid w:val="0044284F"/>
    <w:rsid w:val="004434EC"/>
    <w:rsid w:val="00443E66"/>
    <w:rsid w:val="00445153"/>
    <w:rsid w:val="004452D1"/>
    <w:rsid w:val="004454AA"/>
    <w:rsid w:val="00447ACC"/>
    <w:rsid w:val="0045024F"/>
    <w:rsid w:val="0045138B"/>
    <w:rsid w:val="004515F7"/>
    <w:rsid w:val="00451973"/>
    <w:rsid w:val="00451D17"/>
    <w:rsid w:val="004529F2"/>
    <w:rsid w:val="00452AA6"/>
    <w:rsid w:val="00452D91"/>
    <w:rsid w:val="00453E3D"/>
    <w:rsid w:val="00453E90"/>
    <w:rsid w:val="0045414F"/>
    <w:rsid w:val="00455082"/>
    <w:rsid w:val="0045532A"/>
    <w:rsid w:val="00455764"/>
    <w:rsid w:val="004559FA"/>
    <w:rsid w:val="00455D28"/>
    <w:rsid w:val="004561D5"/>
    <w:rsid w:val="00456526"/>
    <w:rsid w:val="004567E4"/>
    <w:rsid w:val="004575EE"/>
    <w:rsid w:val="00457EC9"/>
    <w:rsid w:val="00457F90"/>
    <w:rsid w:val="004601CF"/>
    <w:rsid w:val="00460864"/>
    <w:rsid w:val="00460FE4"/>
    <w:rsid w:val="004631DA"/>
    <w:rsid w:val="00463C7C"/>
    <w:rsid w:val="00463D48"/>
    <w:rsid w:val="004646A8"/>
    <w:rsid w:val="00464885"/>
    <w:rsid w:val="00465820"/>
    <w:rsid w:val="00470731"/>
    <w:rsid w:val="004708D8"/>
    <w:rsid w:val="004716F3"/>
    <w:rsid w:val="00471B04"/>
    <w:rsid w:val="00471D88"/>
    <w:rsid w:val="00472146"/>
    <w:rsid w:val="00472284"/>
    <w:rsid w:val="0047340C"/>
    <w:rsid w:val="0047374B"/>
    <w:rsid w:val="004737FB"/>
    <w:rsid w:val="004743E9"/>
    <w:rsid w:val="00475152"/>
    <w:rsid w:val="00476BDB"/>
    <w:rsid w:val="00476ECB"/>
    <w:rsid w:val="00476F64"/>
    <w:rsid w:val="004808F8"/>
    <w:rsid w:val="004809D9"/>
    <w:rsid w:val="00481489"/>
    <w:rsid w:val="0048173E"/>
    <w:rsid w:val="0048207B"/>
    <w:rsid w:val="0048316B"/>
    <w:rsid w:val="004831EF"/>
    <w:rsid w:val="0048366E"/>
    <w:rsid w:val="00483B0C"/>
    <w:rsid w:val="00483CEE"/>
    <w:rsid w:val="00483D65"/>
    <w:rsid w:val="0048484F"/>
    <w:rsid w:val="004848A2"/>
    <w:rsid w:val="004848FE"/>
    <w:rsid w:val="00484D31"/>
    <w:rsid w:val="00485B1B"/>
    <w:rsid w:val="00486000"/>
    <w:rsid w:val="00486579"/>
    <w:rsid w:val="00486D11"/>
    <w:rsid w:val="00487D55"/>
    <w:rsid w:val="00487F94"/>
    <w:rsid w:val="004907E2"/>
    <w:rsid w:val="00490E5F"/>
    <w:rsid w:val="00490FFE"/>
    <w:rsid w:val="00491131"/>
    <w:rsid w:val="00492BC9"/>
    <w:rsid w:val="0049390B"/>
    <w:rsid w:val="00495073"/>
    <w:rsid w:val="0049600A"/>
    <w:rsid w:val="00496B7D"/>
    <w:rsid w:val="00496EA6"/>
    <w:rsid w:val="0049722A"/>
    <w:rsid w:val="004972B1"/>
    <w:rsid w:val="004977EA"/>
    <w:rsid w:val="00497E5D"/>
    <w:rsid w:val="004A0045"/>
    <w:rsid w:val="004A07F8"/>
    <w:rsid w:val="004A08D8"/>
    <w:rsid w:val="004A09DA"/>
    <w:rsid w:val="004A0B76"/>
    <w:rsid w:val="004A0D4C"/>
    <w:rsid w:val="004A0FFB"/>
    <w:rsid w:val="004A1756"/>
    <w:rsid w:val="004A199F"/>
    <w:rsid w:val="004A1C3C"/>
    <w:rsid w:val="004A292C"/>
    <w:rsid w:val="004A3D91"/>
    <w:rsid w:val="004A42C3"/>
    <w:rsid w:val="004A4890"/>
    <w:rsid w:val="004A558F"/>
    <w:rsid w:val="004A5E0D"/>
    <w:rsid w:val="004A5E23"/>
    <w:rsid w:val="004A63B4"/>
    <w:rsid w:val="004A659D"/>
    <w:rsid w:val="004A6680"/>
    <w:rsid w:val="004A6805"/>
    <w:rsid w:val="004A6B8C"/>
    <w:rsid w:val="004A711D"/>
    <w:rsid w:val="004A7C9E"/>
    <w:rsid w:val="004B00D9"/>
    <w:rsid w:val="004B19CB"/>
    <w:rsid w:val="004B1C3D"/>
    <w:rsid w:val="004B1DB5"/>
    <w:rsid w:val="004B274E"/>
    <w:rsid w:val="004B32F3"/>
    <w:rsid w:val="004B4685"/>
    <w:rsid w:val="004B496B"/>
    <w:rsid w:val="004B5102"/>
    <w:rsid w:val="004B65FD"/>
    <w:rsid w:val="004B66D4"/>
    <w:rsid w:val="004B6FA5"/>
    <w:rsid w:val="004B704D"/>
    <w:rsid w:val="004B75DC"/>
    <w:rsid w:val="004B774F"/>
    <w:rsid w:val="004B7EFC"/>
    <w:rsid w:val="004C00A1"/>
    <w:rsid w:val="004C03D4"/>
    <w:rsid w:val="004C069F"/>
    <w:rsid w:val="004C1FDF"/>
    <w:rsid w:val="004C28B0"/>
    <w:rsid w:val="004C2AEE"/>
    <w:rsid w:val="004C31C5"/>
    <w:rsid w:val="004C3546"/>
    <w:rsid w:val="004C3CEF"/>
    <w:rsid w:val="004C437A"/>
    <w:rsid w:val="004C43CA"/>
    <w:rsid w:val="004C4887"/>
    <w:rsid w:val="004C4E7D"/>
    <w:rsid w:val="004C6190"/>
    <w:rsid w:val="004C6B9F"/>
    <w:rsid w:val="004C91A3"/>
    <w:rsid w:val="004D0F29"/>
    <w:rsid w:val="004D1154"/>
    <w:rsid w:val="004D1B89"/>
    <w:rsid w:val="004D1ED0"/>
    <w:rsid w:val="004D24A4"/>
    <w:rsid w:val="004D2963"/>
    <w:rsid w:val="004D3485"/>
    <w:rsid w:val="004D4184"/>
    <w:rsid w:val="004D50A1"/>
    <w:rsid w:val="004D52FB"/>
    <w:rsid w:val="004D5799"/>
    <w:rsid w:val="004D5982"/>
    <w:rsid w:val="004D65A1"/>
    <w:rsid w:val="004D6774"/>
    <w:rsid w:val="004D69B1"/>
    <w:rsid w:val="004D7A28"/>
    <w:rsid w:val="004E0505"/>
    <w:rsid w:val="004E118F"/>
    <w:rsid w:val="004E121B"/>
    <w:rsid w:val="004E19F4"/>
    <w:rsid w:val="004E28DF"/>
    <w:rsid w:val="004E397C"/>
    <w:rsid w:val="004E430F"/>
    <w:rsid w:val="004E4F27"/>
    <w:rsid w:val="004E5EEC"/>
    <w:rsid w:val="004E6146"/>
    <w:rsid w:val="004E6502"/>
    <w:rsid w:val="004E6B92"/>
    <w:rsid w:val="004E70A5"/>
    <w:rsid w:val="004E7388"/>
    <w:rsid w:val="004F0C7A"/>
    <w:rsid w:val="004F1356"/>
    <w:rsid w:val="004F16A1"/>
    <w:rsid w:val="004F16E3"/>
    <w:rsid w:val="004F1D19"/>
    <w:rsid w:val="004F1F93"/>
    <w:rsid w:val="004F2289"/>
    <w:rsid w:val="004F2300"/>
    <w:rsid w:val="004F2DC4"/>
    <w:rsid w:val="004F30A8"/>
    <w:rsid w:val="004F3D22"/>
    <w:rsid w:val="004F4143"/>
    <w:rsid w:val="004F4A28"/>
    <w:rsid w:val="004F4D65"/>
    <w:rsid w:val="004F58A1"/>
    <w:rsid w:val="004F5F86"/>
    <w:rsid w:val="004F6DEC"/>
    <w:rsid w:val="004F7252"/>
    <w:rsid w:val="004F7D08"/>
    <w:rsid w:val="00500ED5"/>
    <w:rsid w:val="00500FD4"/>
    <w:rsid w:val="0050187F"/>
    <w:rsid w:val="00501B69"/>
    <w:rsid w:val="0050291E"/>
    <w:rsid w:val="00502EDD"/>
    <w:rsid w:val="00503356"/>
    <w:rsid w:val="005036ED"/>
    <w:rsid w:val="005048C2"/>
    <w:rsid w:val="00504A23"/>
    <w:rsid w:val="00505423"/>
    <w:rsid w:val="00505AA6"/>
    <w:rsid w:val="00506781"/>
    <w:rsid w:val="00506C8F"/>
    <w:rsid w:val="00510027"/>
    <w:rsid w:val="0051067B"/>
    <w:rsid w:val="00510F4B"/>
    <w:rsid w:val="00511406"/>
    <w:rsid w:val="005114E3"/>
    <w:rsid w:val="00511CBA"/>
    <w:rsid w:val="0051368E"/>
    <w:rsid w:val="00513BB4"/>
    <w:rsid w:val="0051584A"/>
    <w:rsid w:val="00515E72"/>
    <w:rsid w:val="005160B2"/>
    <w:rsid w:val="00516253"/>
    <w:rsid w:val="005163CC"/>
    <w:rsid w:val="005201B6"/>
    <w:rsid w:val="00520318"/>
    <w:rsid w:val="005204C9"/>
    <w:rsid w:val="00521253"/>
    <w:rsid w:val="00521352"/>
    <w:rsid w:val="0052201D"/>
    <w:rsid w:val="00522C9B"/>
    <w:rsid w:val="005231CB"/>
    <w:rsid w:val="00523A8C"/>
    <w:rsid w:val="00524720"/>
    <w:rsid w:val="005248FA"/>
    <w:rsid w:val="00525382"/>
    <w:rsid w:val="005259DE"/>
    <w:rsid w:val="0052648E"/>
    <w:rsid w:val="005267E6"/>
    <w:rsid w:val="00526CEE"/>
    <w:rsid w:val="00526D1F"/>
    <w:rsid w:val="005279DC"/>
    <w:rsid w:val="00527DA4"/>
    <w:rsid w:val="005300E4"/>
    <w:rsid w:val="005308F8"/>
    <w:rsid w:val="00531C1A"/>
    <w:rsid w:val="005329BC"/>
    <w:rsid w:val="00533BA0"/>
    <w:rsid w:val="00533DFD"/>
    <w:rsid w:val="00533F21"/>
    <w:rsid w:val="005344A3"/>
    <w:rsid w:val="00534942"/>
    <w:rsid w:val="005362C1"/>
    <w:rsid w:val="005363F7"/>
    <w:rsid w:val="005375B5"/>
    <w:rsid w:val="00540F53"/>
    <w:rsid w:val="005418AD"/>
    <w:rsid w:val="00541E32"/>
    <w:rsid w:val="00543B1A"/>
    <w:rsid w:val="0054469C"/>
    <w:rsid w:val="00544C5E"/>
    <w:rsid w:val="005458E8"/>
    <w:rsid w:val="0054595A"/>
    <w:rsid w:val="00546274"/>
    <w:rsid w:val="005465D2"/>
    <w:rsid w:val="0054670C"/>
    <w:rsid w:val="00547CA2"/>
    <w:rsid w:val="00550BF6"/>
    <w:rsid w:val="0055170B"/>
    <w:rsid w:val="00551BE3"/>
    <w:rsid w:val="00551F4C"/>
    <w:rsid w:val="00552BDC"/>
    <w:rsid w:val="00552EC3"/>
    <w:rsid w:val="005531BF"/>
    <w:rsid w:val="0055322E"/>
    <w:rsid w:val="00553540"/>
    <w:rsid w:val="00554035"/>
    <w:rsid w:val="005541AD"/>
    <w:rsid w:val="005548FA"/>
    <w:rsid w:val="00554C46"/>
    <w:rsid w:val="00555110"/>
    <w:rsid w:val="00555A16"/>
    <w:rsid w:val="00555ADF"/>
    <w:rsid w:val="00555CFA"/>
    <w:rsid w:val="0055618A"/>
    <w:rsid w:val="005562D8"/>
    <w:rsid w:val="00556458"/>
    <w:rsid w:val="00556B03"/>
    <w:rsid w:val="00557B1F"/>
    <w:rsid w:val="00557B2B"/>
    <w:rsid w:val="0056010F"/>
    <w:rsid w:val="0056098E"/>
    <w:rsid w:val="005613EB"/>
    <w:rsid w:val="00561415"/>
    <w:rsid w:val="00562ACB"/>
    <w:rsid w:val="005630EF"/>
    <w:rsid w:val="00563BEC"/>
    <w:rsid w:val="0056422A"/>
    <w:rsid w:val="00564407"/>
    <w:rsid w:val="00565594"/>
    <w:rsid w:val="00565935"/>
    <w:rsid w:val="0056598A"/>
    <w:rsid w:val="0056660A"/>
    <w:rsid w:val="005666CC"/>
    <w:rsid w:val="00566E89"/>
    <w:rsid w:val="00570B06"/>
    <w:rsid w:val="00572C08"/>
    <w:rsid w:val="00572CF4"/>
    <w:rsid w:val="00572DB6"/>
    <w:rsid w:val="00573E0E"/>
    <w:rsid w:val="00574F42"/>
    <w:rsid w:val="00574F5F"/>
    <w:rsid w:val="00575985"/>
    <w:rsid w:val="005760D7"/>
    <w:rsid w:val="0057644A"/>
    <w:rsid w:val="005764C8"/>
    <w:rsid w:val="005768AB"/>
    <w:rsid w:val="00576BB5"/>
    <w:rsid w:val="0058023B"/>
    <w:rsid w:val="00580DCA"/>
    <w:rsid w:val="0058130D"/>
    <w:rsid w:val="00582AED"/>
    <w:rsid w:val="00582C7D"/>
    <w:rsid w:val="00582F3D"/>
    <w:rsid w:val="00583167"/>
    <w:rsid w:val="005834A4"/>
    <w:rsid w:val="00583634"/>
    <w:rsid w:val="005836FB"/>
    <w:rsid w:val="00583E65"/>
    <w:rsid w:val="00585BBA"/>
    <w:rsid w:val="00585EBB"/>
    <w:rsid w:val="0058618E"/>
    <w:rsid w:val="0058629E"/>
    <w:rsid w:val="005864DE"/>
    <w:rsid w:val="00586959"/>
    <w:rsid w:val="0058751A"/>
    <w:rsid w:val="00587FA6"/>
    <w:rsid w:val="00590D89"/>
    <w:rsid w:val="005914B4"/>
    <w:rsid w:val="005916EB"/>
    <w:rsid w:val="00591B1D"/>
    <w:rsid w:val="00591CB8"/>
    <w:rsid w:val="005927A5"/>
    <w:rsid w:val="00592F40"/>
    <w:rsid w:val="00593AE4"/>
    <w:rsid w:val="00593B4F"/>
    <w:rsid w:val="00594907"/>
    <w:rsid w:val="00594F37"/>
    <w:rsid w:val="00595091"/>
    <w:rsid w:val="00595E13"/>
    <w:rsid w:val="0059621D"/>
    <w:rsid w:val="005967C7"/>
    <w:rsid w:val="00597A0E"/>
    <w:rsid w:val="005A0265"/>
    <w:rsid w:val="005A0338"/>
    <w:rsid w:val="005A043A"/>
    <w:rsid w:val="005A0A40"/>
    <w:rsid w:val="005A1184"/>
    <w:rsid w:val="005A136B"/>
    <w:rsid w:val="005A1F15"/>
    <w:rsid w:val="005A2091"/>
    <w:rsid w:val="005A24C5"/>
    <w:rsid w:val="005A38E8"/>
    <w:rsid w:val="005A3B9A"/>
    <w:rsid w:val="005A4914"/>
    <w:rsid w:val="005A4AE5"/>
    <w:rsid w:val="005A51FC"/>
    <w:rsid w:val="005A59A2"/>
    <w:rsid w:val="005A61E1"/>
    <w:rsid w:val="005A6320"/>
    <w:rsid w:val="005A691E"/>
    <w:rsid w:val="005A6FF4"/>
    <w:rsid w:val="005A722D"/>
    <w:rsid w:val="005A740E"/>
    <w:rsid w:val="005A77BA"/>
    <w:rsid w:val="005A78AD"/>
    <w:rsid w:val="005B01C4"/>
    <w:rsid w:val="005B0BF2"/>
    <w:rsid w:val="005B0CE8"/>
    <w:rsid w:val="005B1396"/>
    <w:rsid w:val="005B1519"/>
    <w:rsid w:val="005B156D"/>
    <w:rsid w:val="005B3200"/>
    <w:rsid w:val="005B33FF"/>
    <w:rsid w:val="005B34A4"/>
    <w:rsid w:val="005B3FA6"/>
    <w:rsid w:val="005B4285"/>
    <w:rsid w:val="005B432F"/>
    <w:rsid w:val="005B4A92"/>
    <w:rsid w:val="005B4B45"/>
    <w:rsid w:val="005B4B56"/>
    <w:rsid w:val="005B54DA"/>
    <w:rsid w:val="005B554B"/>
    <w:rsid w:val="005B63A9"/>
    <w:rsid w:val="005B64AE"/>
    <w:rsid w:val="005B658E"/>
    <w:rsid w:val="005B6B16"/>
    <w:rsid w:val="005B7290"/>
    <w:rsid w:val="005B7466"/>
    <w:rsid w:val="005B76B1"/>
    <w:rsid w:val="005B7CD1"/>
    <w:rsid w:val="005B7F9C"/>
    <w:rsid w:val="005C01D1"/>
    <w:rsid w:val="005C037E"/>
    <w:rsid w:val="005C1756"/>
    <w:rsid w:val="005C1B81"/>
    <w:rsid w:val="005C208E"/>
    <w:rsid w:val="005C21DA"/>
    <w:rsid w:val="005C2E68"/>
    <w:rsid w:val="005C2ECA"/>
    <w:rsid w:val="005C33BF"/>
    <w:rsid w:val="005C35D7"/>
    <w:rsid w:val="005C3AC4"/>
    <w:rsid w:val="005C3F27"/>
    <w:rsid w:val="005C41EA"/>
    <w:rsid w:val="005C460D"/>
    <w:rsid w:val="005C507C"/>
    <w:rsid w:val="005C571A"/>
    <w:rsid w:val="005C75D8"/>
    <w:rsid w:val="005C7E00"/>
    <w:rsid w:val="005D0154"/>
    <w:rsid w:val="005D03EF"/>
    <w:rsid w:val="005D05BB"/>
    <w:rsid w:val="005D083C"/>
    <w:rsid w:val="005D17C8"/>
    <w:rsid w:val="005D21A3"/>
    <w:rsid w:val="005D25B4"/>
    <w:rsid w:val="005D2888"/>
    <w:rsid w:val="005D3FB4"/>
    <w:rsid w:val="005D5FBD"/>
    <w:rsid w:val="005D623C"/>
    <w:rsid w:val="005D6383"/>
    <w:rsid w:val="005D6A95"/>
    <w:rsid w:val="005D6BCA"/>
    <w:rsid w:val="005D7922"/>
    <w:rsid w:val="005E009C"/>
    <w:rsid w:val="005E0299"/>
    <w:rsid w:val="005E0EAD"/>
    <w:rsid w:val="005E149C"/>
    <w:rsid w:val="005E1863"/>
    <w:rsid w:val="005E1A50"/>
    <w:rsid w:val="005E20F2"/>
    <w:rsid w:val="005E29B6"/>
    <w:rsid w:val="005E35A0"/>
    <w:rsid w:val="005E3D3E"/>
    <w:rsid w:val="005E4887"/>
    <w:rsid w:val="005E505E"/>
    <w:rsid w:val="005E72A2"/>
    <w:rsid w:val="005E762D"/>
    <w:rsid w:val="005F004E"/>
    <w:rsid w:val="005F016F"/>
    <w:rsid w:val="005F0679"/>
    <w:rsid w:val="005F06C4"/>
    <w:rsid w:val="005F0B55"/>
    <w:rsid w:val="005F1B53"/>
    <w:rsid w:val="005F1FB5"/>
    <w:rsid w:val="005F2601"/>
    <w:rsid w:val="005F26BD"/>
    <w:rsid w:val="005F29F4"/>
    <w:rsid w:val="005F30C3"/>
    <w:rsid w:val="005F3370"/>
    <w:rsid w:val="005F33C3"/>
    <w:rsid w:val="005F33C9"/>
    <w:rsid w:val="005F3E93"/>
    <w:rsid w:val="005F4C61"/>
    <w:rsid w:val="005F4DFE"/>
    <w:rsid w:val="005F5422"/>
    <w:rsid w:val="005F6C3B"/>
    <w:rsid w:val="005F717B"/>
    <w:rsid w:val="005F7693"/>
    <w:rsid w:val="005F7C5E"/>
    <w:rsid w:val="005F7E14"/>
    <w:rsid w:val="00600AFB"/>
    <w:rsid w:val="006013FA"/>
    <w:rsid w:val="00601E46"/>
    <w:rsid w:val="00601FF8"/>
    <w:rsid w:val="00602929"/>
    <w:rsid w:val="0060356D"/>
    <w:rsid w:val="00603A40"/>
    <w:rsid w:val="00603C82"/>
    <w:rsid w:val="00603F28"/>
    <w:rsid w:val="006046CB"/>
    <w:rsid w:val="0060481E"/>
    <w:rsid w:val="00604B32"/>
    <w:rsid w:val="00604BBB"/>
    <w:rsid w:val="00604CC6"/>
    <w:rsid w:val="006052EC"/>
    <w:rsid w:val="00610EA6"/>
    <w:rsid w:val="00612845"/>
    <w:rsid w:val="0061481A"/>
    <w:rsid w:val="0061481B"/>
    <w:rsid w:val="00615A25"/>
    <w:rsid w:val="00616509"/>
    <w:rsid w:val="00616842"/>
    <w:rsid w:val="00617C81"/>
    <w:rsid w:val="00620245"/>
    <w:rsid w:val="006202EB"/>
    <w:rsid w:val="00620AAE"/>
    <w:rsid w:val="006215CE"/>
    <w:rsid w:val="00621920"/>
    <w:rsid w:val="00621C69"/>
    <w:rsid w:val="00621D7C"/>
    <w:rsid w:val="00621DC2"/>
    <w:rsid w:val="006224E6"/>
    <w:rsid w:val="00622592"/>
    <w:rsid w:val="00622620"/>
    <w:rsid w:val="00622860"/>
    <w:rsid w:val="006228FB"/>
    <w:rsid w:val="00622E68"/>
    <w:rsid w:val="00622EE5"/>
    <w:rsid w:val="00623C44"/>
    <w:rsid w:val="00624359"/>
    <w:rsid w:val="006247E4"/>
    <w:rsid w:val="00624950"/>
    <w:rsid w:val="00625199"/>
    <w:rsid w:val="006252A2"/>
    <w:rsid w:val="006252CD"/>
    <w:rsid w:val="00625ACA"/>
    <w:rsid w:val="00625FA1"/>
    <w:rsid w:val="006263B8"/>
    <w:rsid w:val="006265AC"/>
    <w:rsid w:val="00630731"/>
    <w:rsid w:val="00630DA9"/>
    <w:rsid w:val="00631543"/>
    <w:rsid w:val="00631803"/>
    <w:rsid w:val="00632296"/>
    <w:rsid w:val="00632943"/>
    <w:rsid w:val="00632CEB"/>
    <w:rsid w:val="00632F23"/>
    <w:rsid w:val="006334F5"/>
    <w:rsid w:val="00633993"/>
    <w:rsid w:val="00633E1B"/>
    <w:rsid w:val="00633E28"/>
    <w:rsid w:val="00633E32"/>
    <w:rsid w:val="00634836"/>
    <w:rsid w:val="00634964"/>
    <w:rsid w:val="006349DB"/>
    <w:rsid w:val="0063562D"/>
    <w:rsid w:val="00635D06"/>
    <w:rsid w:val="00636481"/>
    <w:rsid w:val="00636495"/>
    <w:rsid w:val="00636B99"/>
    <w:rsid w:val="00636F77"/>
    <w:rsid w:val="00637613"/>
    <w:rsid w:val="006376C9"/>
    <w:rsid w:val="00637F7B"/>
    <w:rsid w:val="00640371"/>
    <w:rsid w:val="0064055F"/>
    <w:rsid w:val="006405DD"/>
    <w:rsid w:val="00640712"/>
    <w:rsid w:val="00640C1E"/>
    <w:rsid w:val="006420B7"/>
    <w:rsid w:val="00643175"/>
    <w:rsid w:val="00643A18"/>
    <w:rsid w:val="00643BBA"/>
    <w:rsid w:val="00643C97"/>
    <w:rsid w:val="00643D42"/>
    <w:rsid w:val="00643E37"/>
    <w:rsid w:val="0064426B"/>
    <w:rsid w:val="006447B6"/>
    <w:rsid w:val="00644C90"/>
    <w:rsid w:val="00645184"/>
    <w:rsid w:val="00645364"/>
    <w:rsid w:val="00645E04"/>
    <w:rsid w:val="00647699"/>
    <w:rsid w:val="00647985"/>
    <w:rsid w:val="00647A4F"/>
    <w:rsid w:val="00647EAE"/>
    <w:rsid w:val="00647FA3"/>
    <w:rsid w:val="006506E7"/>
    <w:rsid w:val="00650EDD"/>
    <w:rsid w:val="006512B5"/>
    <w:rsid w:val="006512DD"/>
    <w:rsid w:val="00651F5F"/>
    <w:rsid w:val="0065415E"/>
    <w:rsid w:val="006544C5"/>
    <w:rsid w:val="00655064"/>
    <w:rsid w:val="0065547C"/>
    <w:rsid w:val="00655914"/>
    <w:rsid w:val="00655ADE"/>
    <w:rsid w:val="00656383"/>
    <w:rsid w:val="0065641C"/>
    <w:rsid w:val="006565CB"/>
    <w:rsid w:val="00656655"/>
    <w:rsid w:val="00656722"/>
    <w:rsid w:val="00660239"/>
    <w:rsid w:val="00661017"/>
    <w:rsid w:val="0066178E"/>
    <w:rsid w:val="006617F4"/>
    <w:rsid w:val="006635E3"/>
    <w:rsid w:val="00663812"/>
    <w:rsid w:val="006640AC"/>
    <w:rsid w:val="00664262"/>
    <w:rsid w:val="00664641"/>
    <w:rsid w:val="00664A8A"/>
    <w:rsid w:val="00665006"/>
    <w:rsid w:val="00666873"/>
    <w:rsid w:val="00667220"/>
    <w:rsid w:val="00667C7A"/>
    <w:rsid w:val="0067094B"/>
    <w:rsid w:val="0067257B"/>
    <w:rsid w:val="00672B9A"/>
    <w:rsid w:val="0067316E"/>
    <w:rsid w:val="00673209"/>
    <w:rsid w:val="006739B4"/>
    <w:rsid w:val="006741A5"/>
    <w:rsid w:val="00674218"/>
    <w:rsid w:val="00674627"/>
    <w:rsid w:val="00674793"/>
    <w:rsid w:val="00675497"/>
    <w:rsid w:val="006757A5"/>
    <w:rsid w:val="00675B6F"/>
    <w:rsid w:val="00675EB3"/>
    <w:rsid w:val="00676099"/>
    <w:rsid w:val="00676609"/>
    <w:rsid w:val="006773D9"/>
    <w:rsid w:val="006778C3"/>
    <w:rsid w:val="0067798D"/>
    <w:rsid w:val="00677D57"/>
    <w:rsid w:val="0068066F"/>
    <w:rsid w:val="00680719"/>
    <w:rsid w:val="00681606"/>
    <w:rsid w:val="00681DEE"/>
    <w:rsid w:val="00682788"/>
    <w:rsid w:val="006827CB"/>
    <w:rsid w:val="00684DFE"/>
    <w:rsid w:val="00685263"/>
    <w:rsid w:val="006871FC"/>
    <w:rsid w:val="00687616"/>
    <w:rsid w:val="00687767"/>
    <w:rsid w:val="0068788A"/>
    <w:rsid w:val="00687A55"/>
    <w:rsid w:val="00690D55"/>
    <w:rsid w:val="0069193F"/>
    <w:rsid w:val="00691BCF"/>
    <w:rsid w:val="00692984"/>
    <w:rsid w:val="00692BCB"/>
    <w:rsid w:val="00692EB5"/>
    <w:rsid w:val="00692F37"/>
    <w:rsid w:val="0069334B"/>
    <w:rsid w:val="0069445A"/>
    <w:rsid w:val="00694A77"/>
    <w:rsid w:val="00694F2E"/>
    <w:rsid w:val="0069521E"/>
    <w:rsid w:val="00696095"/>
    <w:rsid w:val="00697524"/>
    <w:rsid w:val="00697783"/>
    <w:rsid w:val="006979DE"/>
    <w:rsid w:val="006999EF"/>
    <w:rsid w:val="006A09DC"/>
    <w:rsid w:val="006A0CA4"/>
    <w:rsid w:val="006A178E"/>
    <w:rsid w:val="006A20BA"/>
    <w:rsid w:val="006A263C"/>
    <w:rsid w:val="006A2DA9"/>
    <w:rsid w:val="006A39B7"/>
    <w:rsid w:val="006A3BC2"/>
    <w:rsid w:val="006A3CCF"/>
    <w:rsid w:val="006A3F06"/>
    <w:rsid w:val="006A4198"/>
    <w:rsid w:val="006A4655"/>
    <w:rsid w:val="006A474F"/>
    <w:rsid w:val="006A50C9"/>
    <w:rsid w:val="006A5C84"/>
    <w:rsid w:val="006A61A8"/>
    <w:rsid w:val="006A6532"/>
    <w:rsid w:val="006A6622"/>
    <w:rsid w:val="006A6A3A"/>
    <w:rsid w:val="006A70D2"/>
    <w:rsid w:val="006A71DB"/>
    <w:rsid w:val="006A7439"/>
    <w:rsid w:val="006A7A6C"/>
    <w:rsid w:val="006A7CB3"/>
    <w:rsid w:val="006B0B66"/>
    <w:rsid w:val="006B0C76"/>
    <w:rsid w:val="006B16E9"/>
    <w:rsid w:val="006B2AC8"/>
    <w:rsid w:val="006B31F2"/>
    <w:rsid w:val="006B4165"/>
    <w:rsid w:val="006B565C"/>
    <w:rsid w:val="006B72C0"/>
    <w:rsid w:val="006B7903"/>
    <w:rsid w:val="006C0561"/>
    <w:rsid w:val="006C0D5C"/>
    <w:rsid w:val="006C26E7"/>
    <w:rsid w:val="006C3136"/>
    <w:rsid w:val="006C31A6"/>
    <w:rsid w:val="006C398C"/>
    <w:rsid w:val="006C452E"/>
    <w:rsid w:val="006C4B0F"/>
    <w:rsid w:val="006C577F"/>
    <w:rsid w:val="006C6325"/>
    <w:rsid w:val="006C64C5"/>
    <w:rsid w:val="006C6731"/>
    <w:rsid w:val="006C6C3A"/>
    <w:rsid w:val="006D0496"/>
    <w:rsid w:val="006D0822"/>
    <w:rsid w:val="006D0995"/>
    <w:rsid w:val="006D09FD"/>
    <w:rsid w:val="006D0AF5"/>
    <w:rsid w:val="006D2151"/>
    <w:rsid w:val="006D251C"/>
    <w:rsid w:val="006D2610"/>
    <w:rsid w:val="006D26FF"/>
    <w:rsid w:val="006D2DE4"/>
    <w:rsid w:val="006D35C8"/>
    <w:rsid w:val="006D3751"/>
    <w:rsid w:val="006D385A"/>
    <w:rsid w:val="006D3E18"/>
    <w:rsid w:val="006D4060"/>
    <w:rsid w:val="006D415F"/>
    <w:rsid w:val="006D4465"/>
    <w:rsid w:val="006D63B8"/>
    <w:rsid w:val="006D6CA2"/>
    <w:rsid w:val="006D6E19"/>
    <w:rsid w:val="006D777D"/>
    <w:rsid w:val="006D7FC6"/>
    <w:rsid w:val="006E0575"/>
    <w:rsid w:val="006E079A"/>
    <w:rsid w:val="006E0B31"/>
    <w:rsid w:val="006E0E91"/>
    <w:rsid w:val="006E130B"/>
    <w:rsid w:val="006E2A41"/>
    <w:rsid w:val="006E3AA2"/>
    <w:rsid w:val="006E4635"/>
    <w:rsid w:val="006E467B"/>
    <w:rsid w:val="006E56FB"/>
    <w:rsid w:val="006E603C"/>
    <w:rsid w:val="006E6895"/>
    <w:rsid w:val="006E7D9C"/>
    <w:rsid w:val="006E7F7A"/>
    <w:rsid w:val="006F0426"/>
    <w:rsid w:val="006F057B"/>
    <w:rsid w:val="006F070F"/>
    <w:rsid w:val="006F0EE5"/>
    <w:rsid w:val="006F2118"/>
    <w:rsid w:val="006F293C"/>
    <w:rsid w:val="006F2E29"/>
    <w:rsid w:val="006F362C"/>
    <w:rsid w:val="006F3ADF"/>
    <w:rsid w:val="006F3C21"/>
    <w:rsid w:val="006F42B2"/>
    <w:rsid w:val="006F4619"/>
    <w:rsid w:val="006F4EB2"/>
    <w:rsid w:val="006F651F"/>
    <w:rsid w:val="006F79BD"/>
    <w:rsid w:val="00701A5B"/>
    <w:rsid w:val="0070533D"/>
    <w:rsid w:val="00705EEC"/>
    <w:rsid w:val="0070616C"/>
    <w:rsid w:val="00706259"/>
    <w:rsid w:val="00707BD7"/>
    <w:rsid w:val="00707C7D"/>
    <w:rsid w:val="00710B40"/>
    <w:rsid w:val="00711D6C"/>
    <w:rsid w:val="00712338"/>
    <w:rsid w:val="00712AED"/>
    <w:rsid w:val="00712BD6"/>
    <w:rsid w:val="007140F8"/>
    <w:rsid w:val="0071429D"/>
    <w:rsid w:val="00715762"/>
    <w:rsid w:val="00715FD1"/>
    <w:rsid w:val="00716689"/>
    <w:rsid w:val="007168DF"/>
    <w:rsid w:val="007177F5"/>
    <w:rsid w:val="0071791B"/>
    <w:rsid w:val="0072022A"/>
    <w:rsid w:val="007204AD"/>
    <w:rsid w:val="00720D8B"/>
    <w:rsid w:val="00720DF4"/>
    <w:rsid w:val="0072162F"/>
    <w:rsid w:val="007217AC"/>
    <w:rsid w:val="00721F52"/>
    <w:rsid w:val="007224AF"/>
    <w:rsid w:val="00722805"/>
    <w:rsid w:val="00722953"/>
    <w:rsid w:val="00722A06"/>
    <w:rsid w:val="00722EFB"/>
    <w:rsid w:val="00722F9E"/>
    <w:rsid w:val="0072304F"/>
    <w:rsid w:val="0072326A"/>
    <w:rsid w:val="007235E5"/>
    <w:rsid w:val="00723B16"/>
    <w:rsid w:val="007242B9"/>
    <w:rsid w:val="00724526"/>
    <w:rsid w:val="007250AE"/>
    <w:rsid w:val="007250B3"/>
    <w:rsid w:val="00725CA1"/>
    <w:rsid w:val="007264B2"/>
    <w:rsid w:val="00726951"/>
    <w:rsid w:val="00727A6F"/>
    <w:rsid w:val="007303BF"/>
    <w:rsid w:val="007308F5"/>
    <w:rsid w:val="00732B2C"/>
    <w:rsid w:val="00733573"/>
    <w:rsid w:val="00735AD8"/>
    <w:rsid w:val="00736783"/>
    <w:rsid w:val="00737139"/>
    <w:rsid w:val="007401A1"/>
    <w:rsid w:val="007401F4"/>
    <w:rsid w:val="0074020A"/>
    <w:rsid w:val="007403C0"/>
    <w:rsid w:val="00740549"/>
    <w:rsid w:val="007409BA"/>
    <w:rsid w:val="00740EE1"/>
    <w:rsid w:val="0074159B"/>
    <w:rsid w:val="007415C7"/>
    <w:rsid w:val="00741791"/>
    <w:rsid w:val="00741D52"/>
    <w:rsid w:val="00742C1A"/>
    <w:rsid w:val="007430B4"/>
    <w:rsid w:val="0074340A"/>
    <w:rsid w:val="00743EA6"/>
    <w:rsid w:val="00743F37"/>
    <w:rsid w:val="0074432D"/>
    <w:rsid w:val="00744416"/>
    <w:rsid w:val="007444BF"/>
    <w:rsid w:val="00745B00"/>
    <w:rsid w:val="00746375"/>
    <w:rsid w:val="00746673"/>
    <w:rsid w:val="00746F70"/>
    <w:rsid w:val="00747D40"/>
    <w:rsid w:val="00750DFE"/>
    <w:rsid w:val="0075150D"/>
    <w:rsid w:val="007526F6"/>
    <w:rsid w:val="00753550"/>
    <w:rsid w:val="007535E2"/>
    <w:rsid w:val="007540D1"/>
    <w:rsid w:val="00754A42"/>
    <w:rsid w:val="00754C8D"/>
    <w:rsid w:val="00754DE0"/>
    <w:rsid w:val="00754FF9"/>
    <w:rsid w:val="00755994"/>
    <w:rsid w:val="0075620C"/>
    <w:rsid w:val="0075648E"/>
    <w:rsid w:val="007565CF"/>
    <w:rsid w:val="007567B8"/>
    <w:rsid w:val="00756A2E"/>
    <w:rsid w:val="007570E6"/>
    <w:rsid w:val="007608B6"/>
    <w:rsid w:val="0076142B"/>
    <w:rsid w:val="0076153D"/>
    <w:rsid w:val="0076180D"/>
    <w:rsid w:val="007624A1"/>
    <w:rsid w:val="0076262C"/>
    <w:rsid w:val="00762820"/>
    <w:rsid w:val="00763373"/>
    <w:rsid w:val="007633F4"/>
    <w:rsid w:val="00763817"/>
    <w:rsid w:val="0076385B"/>
    <w:rsid w:val="00763901"/>
    <w:rsid w:val="00763BD2"/>
    <w:rsid w:val="00764778"/>
    <w:rsid w:val="007647A8"/>
    <w:rsid w:val="00764CB2"/>
    <w:rsid w:val="00766A81"/>
    <w:rsid w:val="00766CD5"/>
    <w:rsid w:val="00766E95"/>
    <w:rsid w:val="00766EB6"/>
    <w:rsid w:val="00767608"/>
    <w:rsid w:val="00770542"/>
    <w:rsid w:val="007715AF"/>
    <w:rsid w:val="00771D8B"/>
    <w:rsid w:val="00772196"/>
    <w:rsid w:val="007722D0"/>
    <w:rsid w:val="00772AB0"/>
    <w:rsid w:val="007739C7"/>
    <w:rsid w:val="0077419F"/>
    <w:rsid w:val="007743AF"/>
    <w:rsid w:val="00774415"/>
    <w:rsid w:val="007745DE"/>
    <w:rsid w:val="007747C7"/>
    <w:rsid w:val="00774A0A"/>
    <w:rsid w:val="0077508C"/>
    <w:rsid w:val="007755E6"/>
    <w:rsid w:val="00775E48"/>
    <w:rsid w:val="00776456"/>
    <w:rsid w:val="007772AD"/>
    <w:rsid w:val="00777333"/>
    <w:rsid w:val="007774B6"/>
    <w:rsid w:val="00780115"/>
    <w:rsid w:val="007801B9"/>
    <w:rsid w:val="00780553"/>
    <w:rsid w:val="007806DD"/>
    <w:rsid w:val="00780BC7"/>
    <w:rsid w:val="0078243F"/>
    <w:rsid w:val="00782548"/>
    <w:rsid w:val="00782768"/>
    <w:rsid w:val="00784875"/>
    <w:rsid w:val="00784EC2"/>
    <w:rsid w:val="007855A6"/>
    <w:rsid w:val="00785A42"/>
    <w:rsid w:val="00785D0A"/>
    <w:rsid w:val="00785D52"/>
    <w:rsid w:val="00786449"/>
    <w:rsid w:val="00787A33"/>
    <w:rsid w:val="007900C7"/>
    <w:rsid w:val="00790777"/>
    <w:rsid w:val="00790A77"/>
    <w:rsid w:val="00791B29"/>
    <w:rsid w:val="007927D5"/>
    <w:rsid w:val="0079285A"/>
    <w:rsid w:val="007931B0"/>
    <w:rsid w:val="00794281"/>
    <w:rsid w:val="00794D2D"/>
    <w:rsid w:val="0079517B"/>
    <w:rsid w:val="0079520F"/>
    <w:rsid w:val="00795BDE"/>
    <w:rsid w:val="00796374"/>
    <w:rsid w:val="00796F2B"/>
    <w:rsid w:val="007A0757"/>
    <w:rsid w:val="007A077A"/>
    <w:rsid w:val="007A291A"/>
    <w:rsid w:val="007A2A15"/>
    <w:rsid w:val="007A2E69"/>
    <w:rsid w:val="007A2F5B"/>
    <w:rsid w:val="007A32A7"/>
    <w:rsid w:val="007A3E89"/>
    <w:rsid w:val="007A45F1"/>
    <w:rsid w:val="007A47DB"/>
    <w:rsid w:val="007A4D45"/>
    <w:rsid w:val="007A56D1"/>
    <w:rsid w:val="007A651A"/>
    <w:rsid w:val="007A6CF7"/>
    <w:rsid w:val="007A70DE"/>
    <w:rsid w:val="007A7416"/>
    <w:rsid w:val="007A741B"/>
    <w:rsid w:val="007B06A1"/>
    <w:rsid w:val="007B183A"/>
    <w:rsid w:val="007B1917"/>
    <w:rsid w:val="007B23AD"/>
    <w:rsid w:val="007B296E"/>
    <w:rsid w:val="007B39B1"/>
    <w:rsid w:val="007B3EBB"/>
    <w:rsid w:val="007B3F71"/>
    <w:rsid w:val="007B4346"/>
    <w:rsid w:val="007B44C5"/>
    <w:rsid w:val="007B46F0"/>
    <w:rsid w:val="007B54E2"/>
    <w:rsid w:val="007B5BA0"/>
    <w:rsid w:val="007B608B"/>
    <w:rsid w:val="007B6451"/>
    <w:rsid w:val="007B6F1C"/>
    <w:rsid w:val="007B7B10"/>
    <w:rsid w:val="007B7B8D"/>
    <w:rsid w:val="007C0022"/>
    <w:rsid w:val="007C048F"/>
    <w:rsid w:val="007C1EDE"/>
    <w:rsid w:val="007C24F5"/>
    <w:rsid w:val="007C2C47"/>
    <w:rsid w:val="007C2CEC"/>
    <w:rsid w:val="007C39E3"/>
    <w:rsid w:val="007C43FA"/>
    <w:rsid w:val="007C4A6C"/>
    <w:rsid w:val="007C4D55"/>
    <w:rsid w:val="007C55BB"/>
    <w:rsid w:val="007C6BB8"/>
    <w:rsid w:val="007C6ECA"/>
    <w:rsid w:val="007C7667"/>
    <w:rsid w:val="007C785B"/>
    <w:rsid w:val="007D01DF"/>
    <w:rsid w:val="007D0661"/>
    <w:rsid w:val="007D1944"/>
    <w:rsid w:val="007D2F68"/>
    <w:rsid w:val="007D32F4"/>
    <w:rsid w:val="007D3523"/>
    <w:rsid w:val="007D3668"/>
    <w:rsid w:val="007D36EB"/>
    <w:rsid w:val="007D3E50"/>
    <w:rsid w:val="007D4089"/>
    <w:rsid w:val="007D4169"/>
    <w:rsid w:val="007D516B"/>
    <w:rsid w:val="007D52E9"/>
    <w:rsid w:val="007D5466"/>
    <w:rsid w:val="007D5AFA"/>
    <w:rsid w:val="007D5DAC"/>
    <w:rsid w:val="007D5EC3"/>
    <w:rsid w:val="007D5FF6"/>
    <w:rsid w:val="007D6D38"/>
    <w:rsid w:val="007D6E2D"/>
    <w:rsid w:val="007E113F"/>
    <w:rsid w:val="007E1A8F"/>
    <w:rsid w:val="007E1CC0"/>
    <w:rsid w:val="007E3AAB"/>
    <w:rsid w:val="007E3F37"/>
    <w:rsid w:val="007E406D"/>
    <w:rsid w:val="007E5784"/>
    <w:rsid w:val="007E5D4F"/>
    <w:rsid w:val="007E655C"/>
    <w:rsid w:val="007E6ADC"/>
    <w:rsid w:val="007E7181"/>
    <w:rsid w:val="007E74F6"/>
    <w:rsid w:val="007E7CD8"/>
    <w:rsid w:val="007E7D0E"/>
    <w:rsid w:val="007F05B9"/>
    <w:rsid w:val="007F0ED4"/>
    <w:rsid w:val="007F1084"/>
    <w:rsid w:val="007F1960"/>
    <w:rsid w:val="007F343A"/>
    <w:rsid w:val="007F425B"/>
    <w:rsid w:val="007F4594"/>
    <w:rsid w:val="007F4628"/>
    <w:rsid w:val="007F5653"/>
    <w:rsid w:val="007F6D9B"/>
    <w:rsid w:val="007F6E89"/>
    <w:rsid w:val="007F744A"/>
    <w:rsid w:val="007F7E74"/>
    <w:rsid w:val="00800510"/>
    <w:rsid w:val="00800545"/>
    <w:rsid w:val="008022D5"/>
    <w:rsid w:val="00802948"/>
    <w:rsid w:val="00802C05"/>
    <w:rsid w:val="008030E8"/>
    <w:rsid w:val="0080327B"/>
    <w:rsid w:val="00803386"/>
    <w:rsid w:val="00803A98"/>
    <w:rsid w:val="00803AC7"/>
    <w:rsid w:val="0080439A"/>
    <w:rsid w:val="0080478B"/>
    <w:rsid w:val="00805184"/>
    <w:rsid w:val="00805C55"/>
    <w:rsid w:val="00805EB3"/>
    <w:rsid w:val="008061FE"/>
    <w:rsid w:val="008063A4"/>
    <w:rsid w:val="008072FC"/>
    <w:rsid w:val="00807615"/>
    <w:rsid w:val="00807756"/>
    <w:rsid w:val="00807ADC"/>
    <w:rsid w:val="00810417"/>
    <w:rsid w:val="00810AD1"/>
    <w:rsid w:val="00810B66"/>
    <w:rsid w:val="00810D47"/>
    <w:rsid w:val="00810F19"/>
    <w:rsid w:val="0081132A"/>
    <w:rsid w:val="00812786"/>
    <w:rsid w:val="00813BBF"/>
    <w:rsid w:val="00814819"/>
    <w:rsid w:val="008150F2"/>
    <w:rsid w:val="00815299"/>
    <w:rsid w:val="00815C65"/>
    <w:rsid w:val="0081644A"/>
    <w:rsid w:val="008169ED"/>
    <w:rsid w:val="00816AB3"/>
    <w:rsid w:val="00817547"/>
    <w:rsid w:val="00817D74"/>
    <w:rsid w:val="008202DE"/>
    <w:rsid w:val="00821450"/>
    <w:rsid w:val="008226B6"/>
    <w:rsid w:val="008226F4"/>
    <w:rsid w:val="00823042"/>
    <w:rsid w:val="008240F9"/>
    <w:rsid w:val="00824C15"/>
    <w:rsid w:val="00824E48"/>
    <w:rsid w:val="00825A91"/>
    <w:rsid w:val="00826703"/>
    <w:rsid w:val="00827089"/>
    <w:rsid w:val="008272EB"/>
    <w:rsid w:val="00827ACE"/>
    <w:rsid w:val="00827BD3"/>
    <w:rsid w:val="00830BE3"/>
    <w:rsid w:val="00830FE8"/>
    <w:rsid w:val="00831947"/>
    <w:rsid w:val="00831AEB"/>
    <w:rsid w:val="00831B35"/>
    <w:rsid w:val="00831B42"/>
    <w:rsid w:val="0083222F"/>
    <w:rsid w:val="00833A24"/>
    <w:rsid w:val="008347E7"/>
    <w:rsid w:val="00834B19"/>
    <w:rsid w:val="00835E74"/>
    <w:rsid w:val="008360C9"/>
    <w:rsid w:val="008364BD"/>
    <w:rsid w:val="00836A24"/>
    <w:rsid w:val="00836DCF"/>
    <w:rsid w:val="00837409"/>
    <w:rsid w:val="00837A70"/>
    <w:rsid w:val="00837C48"/>
    <w:rsid w:val="008409A3"/>
    <w:rsid w:val="00840EEE"/>
    <w:rsid w:val="008411A4"/>
    <w:rsid w:val="00841B63"/>
    <w:rsid w:val="00841BF2"/>
    <w:rsid w:val="00842330"/>
    <w:rsid w:val="008427A1"/>
    <w:rsid w:val="008438FC"/>
    <w:rsid w:val="0084398F"/>
    <w:rsid w:val="00844343"/>
    <w:rsid w:val="00844651"/>
    <w:rsid w:val="00844A98"/>
    <w:rsid w:val="00844C48"/>
    <w:rsid w:val="008458F7"/>
    <w:rsid w:val="00846158"/>
    <w:rsid w:val="00846493"/>
    <w:rsid w:val="00847944"/>
    <w:rsid w:val="00847FE2"/>
    <w:rsid w:val="00851189"/>
    <w:rsid w:val="0085219B"/>
    <w:rsid w:val="0085258D"/>
    <w:rsid w:val="00852657"/>
    <w:rsid w:val="00853B44"/>
    <w:rsid w:val="00853C07"/>
    <w:rsid w:val="00853C64"/>
    <w:rsid w:val="00854263"/>
    <w:rsid w:val="0085550A"/>
    <w:rsid w:val="008557DC"/>
    <w:rsid w:val="00857017"/>
    <w:rsid w:val="008576DE"/>
    <w:rsid w:val="00857CEC"/>
    <w:rsid w:val="008600CE"/>
    <w:rsid w:val="00860A0E"/>
    <w:rsid w:val="00860C6D"/>
    <w:rsid w:val="00861A7C"/>
    <w:rsid w:val="0086273D"/>
    <w:rsid w:val="00862B5C"/>
    <w:rsid w:val="00862EAE"/>
    <w:rsid w:val="008635D8"/>
    <w:rsid w:val="0086380B"/>
    <w:rsid w:val="00863D51"/>
    <w:rsid w:val="00863E61"/>
    <w:rsid w:val="008642D8"/>
    <w:rsid w:val="00864823"/>
    <w:rsid w:val="00864C94"/>
    <w:rsid w:val="00864E88"/>
    <w:rsid w:val="00864FE2"/>
    <w:rsid w:val="008650B6"/>
    <w:rsid w:val="0086536E"/>
    <w:rsid w:val="00865586"/>
    <w:rsid w:val="008658D3"/>
    <w:rsid w:val="008668FB"/>
    <w:rsid w:val="00866D35"/>
    <w:rsid w:val="00866EFC"/>
    <w:rsid w:val="0086779E"/>
    <w:rsid w:val="008679BD"/>
    <w:rsid w:val="0087004F"/>
    <w:rsid w:val="0087137C"/>
    <w:rsid w:val="008716EC"/>
    <w:rsid w:val="0087170D"/>
    <w:rsid w:val="00874A16"/>
    <w:rsid w:val="00874B33"/>
    <w:rsid w:val="0087504E"/>
    <w:rsid w:val="0087585A"/>
    <w:rsid w:val="00875D43"/>
    <w:rsid w:val="0087643B"/>
    <w:rsid w:val="00876DD1"/>
    <w:rsid w:val="008772C6"/>
    <w:rsid w:val="00877764"/>
    <w:rsid w:val="00877D4B"/>
    <w:rsid w:val="00877DEB"/>
    <w:rsid w:val="00877E30"/>
    <w:rsid w:val="0088025E"/>
    <w:rsid w:val="00880EF5"/>
    <w:rsid w:val="00881075"/>
    <w:rsid w:val="00881765"/>
    <w:rsid w:val="008823FA"/>
    <w:rsid w:val="00882443"/>
    <w:rsid w:val="008830B5"/>
    <w:rsid w:val="00883852"/>
    <w:rsid w:val="00883CCC"/>
    <w:rsid w:val="00884804"/>
    <w:rsid w:val="00884FDD"/>
    <w:rsid w:val="008859D6"/>
    <w:rsid w:val="00885D3E"/>
    <w:rsid w:val="00885FA5"/>
    <w:rsid w:val="008861EA"/>
    <w:rsid w:val="00886724"/>
    <w:rsid w:val="008867A4"/>
    <w:rsid w:val="008869B1"/>
    <w:rsid w:val="00886C45"/>
    <w:rsid w:val="00887358"/>
    <w:rsid w:val="00887C3D"/>
    <w:rsid w:val="00887C75"/>
    <w:rsid w:val="00891CBD"/>
    <w:rsid w:val="00891DD0"/>
    <w:rsid w:val="00892507"/>
    <w:rsid w:val="00892748"/>
    <w:rsid w:val="00893387"/>
    <w:rsid w:val="008933C6"/>
    <w:rsid w:val="008935E8"/>
    <w:rsid w:val="00893670"/>
    <w:rsid w:val="00893D4C"/>
    <w:rsid w:val="0089468C"/>
    <w:rsid w:val="00894E44"/>
    <w:rsid w:val="00895E04"/>
    <w:rsid w:val="008961A0"/>
    <w:rsid w:val="00897028"/>
    <w:rsid w:val="00897B6C"/>
    <w:rsid w:val="00897D2E"/>
    <w:rsid w:val="00897F94"/>
    <w:rsid w:val="008A0407"/>
    <w:rsid w:val="008A16EC"/>
    <w:rsid w:val="008A179E"/>
    <w:rsid w:val="008A1E72"/>
    <w:rsid w:val="008A2A82"/>
    <w:rsid w:val="008A4ECF"/>
    <w:rsid w:val="008A5737"/>
    <w:rsid w:val="008A5A99"/>
    <w:rsid w:val="008A5FE8"/>
    <w:rsid w:val="008A6040"/>
    <w:rsid w:val="008A68AA"/>
    <w:rsid w:val="008A7F9E"/>
    <w:rsid w:val="008B0007"/>
    <w:rsid w:val="008B104B"/>
    <w:rsid w:val="008B15D0"/>
    <w:rsid w:val="008B1B88"/>
    <w:rsid w:val="008B1C29"/>
    <w:rsid w:val="008B2B56"/>
    <w:rsid w:val="008B3D10"/>
    <w:rsid w:val="008B47C8"/>
    <w:rsid w:val="008B4B34"/>
    <w:rsid w:val="008B4C9E"/>
    <w:rsid w:val="008B5D28"/>
    <w:rsid w:val="008B5F96"/>
    <w:rsid w:val="008B63B0"/>
    <w:rsid w:val="008B6FCF"/>
    <w:rsid w:val="008B7354"/>
    <w:rsid w:val="008C0750"/>
    <w:rsid w:val="008C11F7"/>
    <w:rsid w:val="008C15C0"/>
    <w:rsid w:val="008C183A"/>
    <w:rsid w:val="008C1A09"/>
    <w:rsid w:val="008C238D"/>
    <w:rsid w:val="008C2864"/>
    <w:rsid w:val="008C2EE6"/>
    <w:rsid w:val="008C31BA"/>
    <w:rsid w:val="008C328F"/>
    <w:rsid w:val="008C3B84"/>
    <w:rsid w:val="008C411C"/>
    <w:rsid w:val="008C4353"/>
    <w:rsid w:val="008C71B1"/>
    <w:rsid w:val="008C71F4"/>
    <w:rsid w:val="008C725E"/>
    <w:rsid w:val="008C72AE"/>
    <w:rsid w:val="008D0F0D"/>
    <w:rsid w:val="008D376C"/>
    <w:rsid w:val="008D3E25"/>
    <w:rsid w:val="008D404B"/>
    <w:rsid w:val="008D46F3"/>
    <w:rsid w:val="008D5C2D"/>
    <w:rsid w:val="008D6A50"/>
    <w:rsid w:val="008D6ACC"/>
    <w:rsid w:val="008D7409"/>
    <w:rsid w:val="008D7917"/>
    <w:rsid w:val="008D7924"/>
    <w:rsid w:val="008D7982"/>
    <w:rsid w:val="008D7D96"/>
    <w:rsid w:val="008E0055"/>
    <w:rsid w:val="008E08F6"/>
    <w:rsid w:val="008E0EDE"/>
    <w:rsid w:val="008E1029"/>
    <w:rsid w:val="008E14DF"/>
    <w:rsid w:val="008E1D32"/>
    <w:rsid w:val="008E1D8D"/>
    <w:rsid w:val="008E1EBE"/>
    <w:rsid w:val="008E1FAA"/>
    <w:rsid w:val="008E2570"/>
    <w:rsid w:val="008E275C"/>
    <w:rsid w:val="008E29CD"/>
    <w:rsid w:val="008E2FC6"/>
    <w:rsid w:val="008E4013"/>
    <w:rsid w:val="008E4731"/>
    <w:rsid w:val="008E4893"/>
    <w:rsid w:val="008E4AF7"/>
    <w:rsid w:val="008E4CE5"/>
    <w:rsid w:val="008E5362"/>
    <w:rsid w:val="008E5D2A"/>
    <w:rsid w:val="008E5D96"/>
    <w:rsid w:val="008E5F6E"/>
    <w:rsid w:val="008E60C4"/>
    <w:rsid w:val="008E63C9"/>
    <w:rsid w:val="008E71DF"/>
    <w:rsid w:val="008E7860"/>
    <w:rsid w:val="008E7BC5"/>
    <w:rsid w:val="008F13D6"/>
    <w:rsid w:val="008F19F7"/>
    <w:rsid w:val="008F1D69"/>
    <w:rsid w:val="008F1E39"/>
    <w:rsid w:val="008F289E"/>
    <w:rsid w:val="008F37B8"/>
    <w:rsid w:val="008F4517"/>
    <w:rsid w:val="008F4D1E"/>
    <w:rsid w:val="008F52D2"/>
    <w:rsid w:val="008F5528"/>
    <w:rsid w:val="008F70D9"/>
    <w:rsid w:val="008F714E"/>
    <w:rsid w:val="008F75A7"/>
    <w:rsid w:val="008F79EF"/>
    <w:rsid w:val="008F7EED"/>
    <w:rsid w:val="00900508"/>
    <w:rsid w:val="00900CE1"/>
    <w:rsid w:val="00901DB0"/>
    <w:rsid w:val="00902865"/>
    <w:rsid w:val="00902A74"/>
    <w:rsid w:val="00902E4A"/>
    <w:rsid w:val="009034CD"/>
    <w:rsid w:val="00903B94"/>
    <w:rsid w:val="00904337"/>
    <w:rsid w:val="00905492"/>
    <w:rsid w:val="009057E2"/>
    <w:rsid w:val="0090665B"/>
    <w:rsid w:val="00906752"/>
    <w:rsid w:val="00906874"/>
    <w:rsid w:val="00906C02"/>
    <w:rsid w:val="00906E5D"/>
    <w:rsid w:val="0091013E"/>
    <w:rsid w:val="0091030E"/>
    <w:rsid w:val="00910674"/>
    <w:rsid w:val="009106D9"/>
    <w:rsid w:val="009108AC"/>
    <w:rsid w:val="009113D8"/>
    <w:rsid w:val="00911E84"/>
    <w:rsid w:val="00912291"/>
    <w:rsid w:val="009123C9"/>
    <w:rsid w:val="00912596"/>
    <w:rsid w:val="00913A74"/>
    <w:rsid w:val="00913F18"/>
    <w:rsid w:val="00914002"/>
    <w:rsid w:val="0091441E"/>
    <w:rsid w:val="009147BC"/>
    <w:rsid w:val="00914AD8"/>
    <w:rsid w:val="0091535B"/>
    <w:rsid w:val="009159A9"/>
    <w:rsid w:val="00915E75"/>
    <w:rsid w:val="00915F14"/>
    <w:rsid w:val="00916571"/>
    <w:rsid w:val="00916A6A"/>
    <w:rsid w:val="00916E7C"/>
    <w:rsid w:val="00916E96"/>
    <w:rsid w:val="0091785D"/>
    <w:rsid w:val="009179F9"/>
    <w:rsid w:val="00920A1A"/>
    <w:rsid w:val="00920C8F"/>
    <w:rsid w:val="009215EB"/>
    <w:rsid w:val="009218DF"/>
    <w:rsid w:val="0092191B"/>
    <w:rsid w:val="009219C5"/>
    <w:rsid w:val="00921BFD"/>
    <w:rsid w:val="00921D99"/>
    <w:rsid w:val="0092211A"/>
    <w:rsid w:val="009230BC"/>
    <w:rsid w:val="009237B0"/>
    <w:rsid w:val="00923A1E"/>
    <w:rsid w:val="00923D15"/>
    <w:rsid w:val="00924FDA"/>
    <w:rsid w:val="00926323"/>
    <w:rsid w:val="00926582"/>
    <w:rsid w:val="00926591"/>
    <w:rsid w:val="0092727F"/>
    <w:rsid w:val="0092780F"/>
    <w:rsid w:val="00927C3E"/>
    <w:rsid w:val="00927EF1"/>
    <w:rsid w:val="00930C8E"/>
    <w:rsid w:val="00931814"/>
    <w:rsid w:val="00931EFD"/>
    <w:rsid w:val="00931F16"/>
    <w:rsid w:val="009324BC"/>
    <w:rsid w:val="0093259D"/>
    <w:rsid w:val="00932717"/>
    <w:rsid w:val="00932744"/>
    <w:rsid w:val="00932AE6"/>
    <w:rsid w:val="009333F7"/>
    <w:rsid w:val="0093430A"/>
    <w:rsid w:val="009345D2"/>
    <w:rsid w:val="009348A8"/>
    <w:rsid w:val="00934D77"/>
    <w:rsid w:val="00936A44"/>
    <w:rsid w:val="00936FA4"/>
    <w:rsid w:val="009378DA"/>
    <w:rsid w:val="00940128"/>
    <w:rsid w:val="009409C2"/>
    <w:rsid w:val="009414D5"/>
    <w:rsid w:val="009417EB"/>
    <w:rsid w:val="00941DC0"/>
    <w:rsid w:val="00942CDE"/>
    <w:rsid w:val="00942D0B"/>
    <w:rsid w:val="009436D5"/>
    <w:rsid w:val="00943719"/>
    <w:rsid w:val="0094386E"/>
    <w:rsid w:val="00943B15"/>
    <w:rsid w:val="00943D9E"/>
    <w:rsid w:val="00943DCC"/>
    <w:rsid w:val="009449B3"/>
    <w:rsid w:val="00944AE5"/>
    <w:rsid w:val="00944E31"/>
    <w:rsid w:val="009468DA"/>
    <w:rsid w:val="00946946"/>
    <w:rsid w:val="00947122"/>
    <w:rsid w:val="009505EE"/>
    <w:rsid w:val="0095091E"/>
    <w:rsid w:val="00950FB8"/>
    <w:rsid w:val="00951638"/>
    <w:rsid w:val="00952442"/>
    <w:rsid w:val="00954292"/>
    <w:rsid w:val="00954496"/>
    <w:rsid w:val="00955392"/>
    <w:rsid w:val="009568A2"/>
    <w:rsid w:val="009570BE"/>
    <w:rsid w:val="009575F0"/>
    <w:rsid w:val="0095797D"/>
    <w:rsid w:val="0096049A"/>
    <w:rsid w:val="00960878"/>
    <w:rsid w:val="0096161E"/>
    <w:rsid w:val="00961EE7"/>
    <w:rsid w:val="00962145"/>
    <w:rsid w:val="00963254"/>
    <w:rsid w:val="009634A8"/>
    <w:rsid w:val="00963A03"/>
    <w:rsid w:val="00964A8A"/>
    <w:rsid w:val="009659FD"/>
    <w:rsid w:val="00965A3E"/>
    <w:rsid w:val="00966434"/>
    <w:rsid w:val="00966815"/>
    <w:rsid w:val="0096709B"/>
    <w:rsid w:val="009671F3"/>
    <w:rsid w:val="00970FAE"/>
    <w:rsid w:val="009710C9"/>
    <w:rsid w:val="009710D0"/>
    <w:rsid w:val="00971E42"/>
    <w:rsid w:val="00972B88"/>
    <w:rsid w:val="00973432"/>
    <w:rsid w:val="00973732"/>
    <w:rsid w:val="00973C44"/>
    <w:rsid w:val="00974118"/>
    <w:rsid w:val="0097423F"/>
    <w:rsid w:val="00974339"/>
    <w:rsid w:val="009743C5"/>
    <w:rsid w:val="009747D8"/>
    <w:rsid w:val="00975CFC"/>
    <w:rsid w:val="00976059"/>
    <w:rsid w:val="009763E9"/>
    <w:rsid w:val="0097641F"/>
    <w:rsid w:val="00976C85"/>
    <w:rsid w:val="0097715D"/>
    <w:rsid w:val="00977D47"/>
    <w:rsid w:val="00977F72"/>
    <w:rsid w:val="0098061D"/>
    <w:rsid w:val="00981E9E"/>
    <w:rsid w:val="0098251A"/>
    <w:rsid w:val="00982D4E"/>
    <w:rsid w:val="0098324C"/>
    <w:rsid w:val="00983421"/>
    <w:rsid w:val="00983B94"/>
    <w:rsid w:val="00984236"/>
    <w:rsid w:val="0098482A"/>
    <w:rsid w:val="00984873"/>
    <w:rsid w:val="009858D1"/>
    <w:rsid w:val="00985B82"/>
    <w:rsid w:val="00986A0E"/>
    <w:rsid w:val="00986A96"/>
    <w:rsid w:val="00986F81"/>
    <w:rsid w:val="00990B6E"/>
    <w:rsid w:val="00991624"/>
    <w:rsid w:val="0099166D"/>
    <w:rsid w:val="00991775"/>
    <w:rsid w:val="00991FC7"/>
    <w:rsid w:val="0099228D"/>
    <w:rsid w:val="0099317B"/>
    <w:rsid w:val="0099346E"/>
    <w:rsid w:val="00993D6F"/>
    <w:rsid w:val="00994748"/>
    <w:rsid w:val="0099561E"/>
    <w:rsid w:val="009959F8"/>
    <w:rsid w:val="00995BB0"/>
    <w:rsid w:val="009961E6"/>
    <w:rsid w:val="0099652C"/>
    <w:rsid w:val="00997131"/>
    <w:rsid w:val="009A0129"/>
    <w:rsid w:val="009A02A9"/>
    <w:rsid w:val="009A068E"/>
    <w:rsid w:val="009A08B3"/>
    <w:rsid w:val="009A0C60"/>
    <w:rsid w:val="009A14FF"/>
    <w:rsid w:val="009A1F6D"/>
    <w:rsid w:val="009A20D6"/>
    <w:rsid w:val="009A2240"/>
    <w:rsid w:val="009A2664"/>
    <w:rsid w:val="009A3337"/>
    <w:rsid w:val="009A34D7"/>
    <w:rsid w:val="009A3B5E"/>
    <w:rsid w:val="009A4732"/>
    <w:rsid w:val="009A592F"/>
    <w:rsid w:val="009A59F8"/>
    <w:rsid w:val="009A5EAC"/>
    <w:rsid w:val="009A613A"/>
    <w:rsid w:val="009A61C7"/>
    <w:rsid w:val="009A6255"/>
    <w:rsid w:val="009A63C9"/>
    <w:rsid w:val="009A6A00"/>
    <w:rsid w:val="009A6BBD"/>
    <w:rsid w:val="009A6C78"/>
    <w:rsid w:val="009A6D96"/>
    <w:rsid w:val="009A6F65"/>
    <w:rsid w:val="009A7656"/>
    <w:rsid w:val="009A7A35"/>
    <w:rsid w:val="009B0D3C"/>
    <w:rsid w:val="009B1351"/>
    <w:rsid w:val="009B1745"/>
    <w:rsid w:val="009B1D40"/>
    <w:rsid w:val="009B219B"/>
    <w:rsid w:val="009B2D30"/>
    <w:rsid w:val="009B3318"/>
    <w:rsid w:val="009B3924"/>
    <w:rsid w:val="009B3A50"/>
    <w:rsid w:val="009B3E57"/>
    <w:rsid w:val="009B4B19"/>
    <w:rsid w:val="009B516C"/>
    <w:rsid w:val="009B5187"/>
    <w:rsid w:val="009B53B2"/>
    <w:rsid w:val="009B5817"/>
    <w:rsid w:val="009B58F1"/>
    <w:rsid w:val="009B6936"/>
    <w:rsid w:val="009B6ED9"/>
    <w:rsid w:val="009B76F4"/>
    <w:rsid w:val="009B7ED5"/>
    <w:rsid w:val="009C027C"/>
    <w:rsid w:val="009C036E"/>
    <w:rsid w:val="009C0DE5"/>
    <w:rsid w:val="009C1A67"/>
    <w:rsid w:val="009C1CB4"/>
    <w:rsid w:val="009C1F27"/>
    <w:rsid w:val="009C242E"/>
    <w:rsid w:val="009C2974"/>
    <w:rsid w:val="009C2DFA"/>
    <w:rsid w:val="009C2EBA"/>
    <w:rsid w:val="009C3F3B"/>
    <w:rsid w:val="009C411F"/>
    <w:rsid w:val="009C476B"/>
    <w:rsid w:val="009C66E9"/>
    <w:rsid w:val="009C7944"/>
    <w:rsid w:val="009C7AB3"/>
    <w:rsid w:val="009D0112"/>
    <w:rsid w:val="009D03C1"/>
    <w:rsid w:val="009D0990"/>
    <w:rsid w:val="009D1487"/>
    <w:rsid w:val="009D1625"/>
    <w:rsid w:val="009D186F"/>
    <w:rsid w:val="009D1F4B"/>
    <w:rsid w:val="009D249E"/>
    <w:rsid w:val="009D2868"/>
    <w:rsid w:val="009D2DD2"/>
    <w:rsid w:val="009D3610"/>
    <w:rsid w:val="009D3EC2"/>
    <w:rsid w:val="009D47D5"/>
    <w:rsid w:val="009D49FE"/>
    <w:rsid w:val="009D4B8B"/>
    <w:rsid w:val="009D5606"/>
    <w:rsid w:val="009D5650"/>
    <w:rsid w:val="009D5A34"/>
    <w:rsid w:val="009D5BE8"/>
    <w:rsid w:val="009D5F51"/>
    <w:rsid w:val="009D6392"/>
    <w:rsid w:val="009D722B"/>
    <w:rsid w:val="009D747B"/>
    <w:rsid w:val="009D7707"/>
    <w:rsid w:val="009D7C68"/>
    <w:rsid w:val="009E039F"/>
    <w:rsid w:val="009E074A"/>
    <w:rsid w:val="009E106D"/>
    <w:rsid w:val="009E16F6"/>
    <w:rsid w:val="009E257A"/>
    <w:rsid w:val="009E3312"/>
    <w:rsid w:val="009E37DF"/>
    <w:rsid w:val="009E394B"/>
    <w:rsid w:val="009E40E8"/>
    <w:rsid w:val="009E43EC"/>
    <w:rsid w:val="009E5CF6"/>
    <w:rsid w:val="009E5E07"/>
    <w:rsid w:val="009E5F24"/>
    <w:rsid w:val="009E654C"/>
    <w:rsid w:val="009E6F74"/>
    <w:rsid w:val="009E7027"/>
    <w:rsid w:val="009F01DA"/>
    <w:rsid w:val="009F0378"/>
    <w:rsid w:val="009F17EF"/>
    <w:rsid w:val="009F203B"/>
    <w:rsid w:val="009F2120"/>
    <w:rsid w:val="009F3AA9"/>
    <w:rsid w:val="009F3CD4"/>
    <w:rsid w:val="009F3EF0"/>
    <w:rsid w:val="009F41B3"/>
    <w:rsid w:val="009F4E4A"/>
    <w:rsid w:val="009F4EAC"/>
    <w:rsid w:val="009F5BEA"/>
    <w:rsid w:val="009F5EEF"/>
    <w:rsid w:val="009F6888"/>
    <w:rsid w:val="009F74F8"/>
    <w:rsid w:val="009F7AE4"/>
    <w:rsid w:val="00A00E60"/>
    <w:rsid w:val="00A014F7"/>
    <w:rsid w:val="00A018E9"/>
    <w:rsid w:val="00A01E1B"/>
    <w:rsid w:val="00A0224E"/>
    <w:rsid w:val="00A02C0A"/>
    <w:rsid w:val="00A031C5"/>
    <w:rsid w:val="00A04264"/>
    <w:rsid w:val="00A043CD"/>
    <w:rsid w:val="00A046E9"/>
    <w:rsid w:val="00A06B46"/>
    <w:rsid w:val="00A06C92"/>
    <w:rsid w:val="00A07037"/>
    <w:rsid w:val="00A07218"/>
    <w:rsid w:val="00A077A8"/>
    <w:rsid w:val="00A07936"/>
    <w:rsid w:val="00A1007F"/>
    <w:rsid w:val="00A10CF3"/>
    <w:rsid w:val="00A113FB"/>
    <w:rsid w:val="00A1147F"/>
    <w:rsid w:val="00A1167F"/>
    <w:rsid w:val="00A1194A"/>
    <w:rsid w:val="00A11B2B"/>
    <w:rsid w:val="00A1290B"/>
    <w:rsid w:val="00A14094"/>
    <w:rsid w:val="00A147B6"/>
    <w:rsid w:val="00A148E6"/>
    <w:rsid w:val="00A15089"/>
    <w:rsid w:val="00A150F5"/>
    <w:rsid w:val="00A15BDB"/>
    <w:rsid w:val="00A15DC2"/>
    <w:rsid w:val="00A16173"/>
    <w:rsid w:val="00A1695E"/>
    <w:rsid w:val="00A16986"/>
    <w:rsid w:val="00A16A6C"/>
    <w:rsid w:val="00A17AAC"/>
    <w:rsid w:val="00A214E1"/>
    <w:rsid w:val="00A21E27"/>
    <w:rsid w:val="00A221C4"/>
    <w:rsid w:val="00A227A8"/>
    <w:rsid w:val="00A23EB5"/>
    <w:rsid w:val="00A24697"/>
    <w:rsid w:val="00A24C7D"/>
    <w:rsid w:val="00A24DA6"/>
    <w:rsid w:val="00A25B1C"/>
    <w:rsid w:val="00A25E09"/>
    <w:rsid w:val="00A269AF"/>
    <w:rsid w:val="00A27239"/>
    <w:rsid w:val="00A2747B"/>
    <w:rsid w:val="00A30BCA"/>
    <w:rsid w:val="00A30C8A"/>
    <w:rsid w:val="00A315DE"/>
    <w:rsid w:val="00A318E0"/>
    <w:rsid w:val="00A31A4E"/>
    <w:rsid w:val="00A32ACD"/>
    <w:rsid w:val="00A32AD0"/>
    <w:rsid w:val="00A32C8C"/>
    <w:rsid w:val="00A32D17"/>
    <w:rsid w:val="00A32EFD"/>
    <w:rsid w:val="00A33BD9"/>
    <w:rsid w:val="00A33BFC"/>
    <w:rsid w:val="00A344BB"/>
    <w:rsid w:val="00A346D8"/>
    <w:rsid w:val="00A34A4E"/>
    <w:rsid w:val="00A34E62"/>
    <w:rsid w:val="00A36012"/>
    <w:rsid w:val="00A36BC0"/>
    <w:rsid w:val="00A37034"/>
    <w:rsid w:val="00A37170"/>
    <w:rsid w:val="00A37289"/>
    <w:rsid w:val="00A3744A"/>
    <w:rsid w:val="00A40399"/>
    <w:rsid w:val="00A4063D"/>
    <w:rsid w:val="00A40B2A"/>
    <w:rsid w:val="00A41076"/>
    <w:rsid w:val="00A4146C"/>
    <w:rsid w:val="00A418B5"/>
    <w:rsid w:val="00A419DB"/>
    <w:rsid w:val="00A41C86"/>
    <w:rsid w:val="00A42B61"/>
    <w:rsid w:val="00A42DB9"/>
    <w:rsid w:val="00A43FED"/>
    <w:rsid w:val="00A443FF"/>
    <w:rsid w:val="00A4440A"/>
    <w:rsid w:val="00A44A7A"/>
    <w:rsid w:val="00A44CD4"/>
    <w:rsid w:val="00A4559B"/>
    <w:rsid w:val="00A4653C"/>
    <w:rsid w:val="00A47AAF"/>
    <w:rsid w:val="00A503D4"/>
    <w:rsid w:val="00A51A39"/>
    <w:rsid w:val="00A52002"/>
    <w:rsid w:val="00A5285F"/>
    <w:rsid w:val="00A52EAC"/>
    <w:rsid w:val="00A53032"/>
    <w:rsid w:val="00A532FF"/>
    <w:rsid w:val="00A53841"/>
    <w:rsid w:val="00A5414B"/>
    <w:rsid w:val="00A54253"/>
    <w:rsid w:val="00A5523C"/>
    <w:rsid w:val="00A5527B"/>
    <w:rsid w:val="00A55478"/>
    <w:rsid w:val="00A564D3"/>
    <w:rsid w:val="00A56AAD"/>
    <w:rsid w:val="00A600B1"/>
    <w:rsid w:val="00A604D9"/>
    <w:rsid w:val="00A614EA"/>
    <w:rsid w:val="00A6195C"/>
    <w:rsid w:val="00A619A6"/>
    <w:rsid w:val="00A624E7"/>
    <w:rsid w:val="00A6284C"/>
    <w:rsid w:val="00A62BDD"/>
    <w:rsid w:val="00A62DA0"/>
    <w:rsid w:val="00A63456"/>
    <w:rsid w:val="00A634DF"/>
    <w:rsid w:val="00A63F3E"/>
    <w:rsid w:val="00A6449A"/>
    <w:rsid w:val="00A6479E"/>
    <w:rsid w:val="00A64BD4"/>
    <w:rsid w:val="00A64ED5"/>
    <w:rsid w:val="00A651B2"/>
    <w:rsid w:val="00A65DBF"/>
    <w:rsid w:val="00A65F85"/>
    <w:rsid w:val="00A661CC"/>
    <w:rsid w:val="00A665EF"/>
    <w:rsid w:val="00A66FC7"/>
    <w:rsid w:val="00A6754A"/>
    <w:rsid w:val="00A67DDF"/>
    <w:rsid w:val="00A707BA"/>
    <w:rsid w:val="00A71361"/>
    <w:rsid w:val="00A7163E"/>
    <w:rsid w:val="00A717EE"/>
    <w:rsid w:val="00A720CC"/>
    <w:rsid w:val="00A720DD"/>
    <w:rsid w:val="00A7235C"/>
    <w:rsid w:val="00A73AAE"/>
    <w:rsid w:val="00A74CC4"/>
    <w:rsid w:val="00A74E33"/>
    <w:rsid w:val="00A7630F"/>
    <w:rsid w:val="00A765B2"/>
    <w:rsid w:val="00A77AF9"/>
    <w:rsid w:val="00A800C9"/>
    <w:rsid w:val="00A809CF"/>
    <w:rsid w:val="00A81104"/>
    <w:rsid w:val="00A81F60"/>
    <w:rsid w:val="00A82175"/>
    <w:rsid w:val="00A8238D"/>
    <w:rsid w:val="00A82546"/>
    <w:rsid w:val="00A82553"/>
    <w:rsid w:val="00A8285B"/>
    <w:rsid w:val="00A82BF0"/>
    <w:rsid w:val="00A82E33"/>
    <w:rsid w:val="00A8303E"/>
    <w:rsid w:val="00A830A2"/>
    <w:rsid w:val="00A837CA"/>
    <w:rsid w:val="00A83B23"/>
    <w:rsid w:val="00A869B2"/>
    <w:rsid w:val="00A87065"/>
    <w:rsid w:val="00A87A96"/>
    <w:rsid w:val="00A87C6C"/>
    <w:rsid w:val="00A9070D"/>
    <w:rsid w:val="00A907F1"/>
    <w:rsid w:val="00A91278"/>
    <w:rsid w:val="00A91C26"/>
    <w:rsid w:val="00A91D99"/>
    <w:rsid w:val="00A91F17"/>
    <w:rsid w:val="00A9275F"/>
    <w:rsid w:val="00A927F9"/>
    <w:rsid w:val="00A92CB6"/>
    <w:rsid w:val="00A930F9"/>
    <w:rsid w:val="00A941A9"/>
    <w:rsid w:val="00A94D86"/>
    <w:rsid w:val="00A94E92"/>
    <w:rsid w:val="00A957D7"/>
    <w:rsid w:val="00A95B1C"/>
    <w:rsid w:val="00A95E34"/>
    <w:rsid w:val="00A95F1F"/>
    <w:rsid w:val="00A9697B"/>
    <w:rsid w:val="00A96A3F"/>
    <w:rsid w:val="00A975B0"/>
    <w:rsid w:val="00AA0B7E"/>
    <w:rsid w:val="00AA161B"/>
    <w:rsid w:val="00AA18FD"/>
    <w:rsid w:val="00AA2B06"/>
    <w:rsid w:val="00AA2E40"/>
    <w:rsid w:val="00AA2FB7"/>
    <w:rsid w:val="00AA2FC2"/>
    <w:rsid w:val="00AA3446"/>
    <w:rsid w:val="00AA3563"/>
    <w:rsid w:val="00AA5A9E"/>
    <w:rsid w:val="00AA5BE9"/>
    <w:rsid w:val="00AA6484"/>
    <w:rsid w:val="00AA6869"/>
    <w:rsid w:val="00AA6FEC"/>
    <w:rsid w:val="00AA768A"/>
    <w:rsid w:val="00AA771D"/>
    <w:rsid w:val="00AA7AF6"/>
    <w:rsid w:val="00AB0AD1"/>
    <w:rsid w:val="00AB1B9E"/>
    <w:rsid w:val="00AB1F77"/>
    <w:rsid w:val="00AB267C"/>
    <w:rsid w:val="00AB2CC5"/>
    <w:rsid w:val="00AB2EE3"/>
    <w:rsid w:val="00AB3882"/>
    <w:rsid w:val="00AB3D96"/>
    <w:rsid w:val="00AB4471"/>
    <w:rsid w:val="00AB515B"/>
    <w:rsid w:val="00AB6266"/>
    <w:rsid w:val="00AB63FF"/>
    <w:rsid w:val="00AB68B5"/>
    <w:rsid w:val="00AB6F85"/>
    <w:rsid w:val="00AB7109"/>
    <w:rsid w:val="00AB76AE"/>
    <w:rsid w:val="00AC032A"/>
    <w:rsid w:val="00AC0C53"/>
    <w:rsid w:val="00AC0EC8"/>
    <w:rsid w:val="00AC1609"/>
    <w:rsid w:val="00AC1B3A"/>
    <w:rsid w:val="00AC1CD1"/>
    <w:rsid w:val="00AC1DDF"/>
    <w:rsid w:val="00AC27D9"/>
    <w:rsid w:val="00AC3CE8"/>
    <w:rsid w:val="00AC419F"/>
    <w:rsid w:val="00AC469D"/>
    <w:rsid w:val="00AC4E84"/>
    <w:rsid w:val="00AC50AD"/>
    <w:rsid w:val="00AC5BCB"/>
    <w:rsid w:val="00AC6122"/>
    <w:rsid w:val="00AC6CA4"/>
    <w:rsid w:val="00AC774A"/>
    <w:rsid w:val="00AD02A9"/>
    <w:rsid w:val="00AD02B7"/>
    <w:rsid w:val="00AD0694"/>
    <w:rsid w:val="00AD0A66"/>
    <w:rsid w:val="00AD11FA"/>
    <w:rsid w:val="00AD3254"/>
    <w:rsid w:val="00AD329E"/>
    <w:rsid w:val="00AD3797"/>
    <w:rsid w:val="00AD3B35"/>
    <w:rsid w:val="00AD4402"/>
    <w:rsid w:val="00AD481B"/>
    <w:rsid w:val="00AD4820"/>
    <w:rsid w:val="00AD4C02"/>
    <w:rsid w:val="00AD5362"/>
    <w:rsid w:val="00AD5C51"/>
    <w:rsid w:val="00AD5E13"/>
    <w:rsid w:val="00AD6D4F"/>
    <w:rsid w:val="00AD70CB"/>
    <w:rsid w:val="00AD7AD7"/>
    <w:rsid w:val="00AE0513"/>
    <w:rsid w:val="00AE0601"/>
    <w:rsid w:val="00AE0900"/>
    <w:rsid w:val="00AE0E37"/>
    <w:rsid w:val="00AE0F33"/>
    <w:rsid w:val="00AE1F3D"/>
    <w:rsid w:val="00AE2232"/>
    <w:rsid w:val="00AE34A6"/>
    <w:rsid w:val="00AE3C6E"/>
    <w:rsid w:val="00AE3CB9"/>
    <w:rsid w:val="00AE46CB"/>
    <w:rsid w:val="00AE5336"/>
    <w:rsid w:val="00AE5897"/>
    <w:rsid w:val="00AE58AB"/>
    <w:rsid w:val="00AE5E77"/>
    <w:rsid w:val="00AE6F53"/>
    <w:rsid w:val="00AE76AC"/>
    <w:rsid w:val="00AE7D8B"/>
    <w:rsid w:val="00AE7E1A"/>
    <w:rsid w:val="00AF05EB"/>
    <w:rsid w:val="00AF060A"/>
    <w:rsid w:val="00AF107A"/>
    <w:rsid w:val="00AF1186"/>
    <w:rsid w:val="00AF1D5C"/>
    <w:rsid w:val="00AF205B"/>
    <w:rsid w:val="00AF227D"/>
    <w:rsid w:val="00AF27C5"/>
    <w:rsid w:val="00AF3575"/>
    <w:rsid w:val="00AF3818"/>
    <w:rsid w:val="00AF41E2"/>
    <w:rsid w:val="00AF454F"/>
    <w:rsid w:val="00AF4E3C"/>
    <w:rsid w:val="00AF568B"/>
    <w:rsid w:val="00AF6476"/>
    <w:rsid w:val="00AF6F34"/>
    <w:rsid w:val="00AF759F"/>
    <w:rsid w:val="00B00532"/>
    <w:rsid w:val="00B00AB9"/>
    <w:rsid w:val="00B00F2B"/>
    <w:rsid w:val="00B01762"/>
    <w:rsid w:val="00B01CB4"/>
    <w:rsid w:val="00B031C8"/>
    <w:rsid w:val="00B044F7"/>
    <w:rsid w:val="00B04A58"/>
    <w:rsid w:val="00B05494"/>
    <w:rsid w:val="00B05DD5"/>
    <w:rsid w:val="00B061CA"/>
    <w:rsid w:val="00B074B7"/>
    <w:rsid w:val="00B07A49"/>
    <w:rsid w:val="00B07B94"/>
    <w:rsid w:val="00B10908"/>
    <w:rsid w:val="00B11162"/>
    <w:rsid w:val="00B111CD"/>
    <w:rsid w:val="00B11F29"/>
    <w:rsid w:val="00B12F08"/>
    <w:rsid w:val="00B130DF"/>
    <w:rsid w:val="00B13614"/>
    <w:rsid w:val="00B13852"/>
    <w:rsid w:val="00B13DF4"/>
    <w:rsid w:val="00B14057"/>
    <w:rsid w:val="00B141E6"/>
    <w:rsid w:val="00B1495D"/>
    <w:rsid w:val="00B1574E"/>
    <w:rsid w:val="00B16139"/>
    <w:rsid w:val="00B16F15"/>
    <w:rsid w:val="00B1729A"/>
    <w:rsid w:val="00B177A3"/>
    <w:rsid w:val="00B20A0C"/>
    <w:rsid w:val="00B21E70"/>
    <w:rsid w:val="00B22166"/>
    <w:rsid w:val="00B222CB"/>
    <w:rsid w:val="00B22E9D"/>
    <w:rsid w:val="00B2354C"/>
    <w:rsid w:val="00B236D7"/>
    <w:rsid w:val="00B23C63"/>
    <w:rsid w:val="00B25033"/>
    <w:rsid w:val="00B2572F"/>
    <w:rsid w:val="00B25753"/>
    <w:rsid w:val="00B25806"/>
    <w:rsid w:val="00B258B7"/>
    <w:rsid w:val="00B30072"/>
    <w:rsid w:val="00B301BA"/>
    <w:rsid w:val="00B30ADC"/>
    <w:rsid w:val="00B30BB7"/>
    <w:rsid w:val="00B31BF7"/>
    <w:rsid w:val="00B31D5E"/>
    <w:rsid w:val="00B31D98"/>
    <w:rsid w:val="00B32851"/>
    <w:rsid w:val="00B32FCE"/>
    <w:rsid w:val="00B33506"/>
    <w:rsid w:val="00B338E5"/>
    <w:rsid w:val="00B33F46"/>
    <w:rsid w:val="00B3403A"/>
    <w:rsid w:val="00B357F9"/>
    <w:rsid w:val="00B35A6F"/>
    <w:rsid w:val="00B35B83"/>
    <w:rsid w:val="00B3646D"/>
    <w:rsid w:val="00B364C7"/>
    <w:rsid w:val="00B36725"/>
    <w:rsid w:val="00B37946"/>
    <w:rsid w:val="00B37D3A"/>
    <w:rsid w:val="00B401EC"/>
    <w:rsid w:val="00B40388"/>
    <w:rsid w:val="00B40D81"/>
    <w:rsid w:val="00B4130C"/>
    <w:rsid w:val="00B414ED"/>
    <w:rsid w:val="00B42504"/>
    <w:rsid w:val="00B425CD"/>
    <w:rsid w:val="00B426D9"/>
    <w:rsid w:val="00B43213"/>
    <w:rsid w:val="00B44E1C"/>
    <w:rsid w:val="00B450D6"/>
    <w:rsid w:val="00B4520B"/>
    <w:rsid w:val="00B45B5D"/>
    <w:rsid w:val="00B46B5B"/>
    <w:rsid w:val="00B46D13"/>
    <w:rsid w:val="00B477E3"/>
    <w:rsid w:val="00B47BA8"/>
    <w:rsid w:val="00B50405"/>
    <w:rsid w:val="00B50AF2"/>
    <w:rsid w:val="00B50B09"/>
    <w:rsid w:val="00B50D9D"/>
    <w:rsid w:val="00B50FEB"/>
    <w:rsid w:val="00B51045"/>
    <w:rsid w:val="00B5112E"/>
    <w:rsid w:val="00B51496"/>
    <w:rsid w:val="00B514C4"/>
    <w:rsid w:val="00B5291C"/>
    <w:rsid w:val="00B52D4C"/>
    <w:rsid w:val="00B54427"/>
    <w:rsid w:val="00B547FE"/>
    <w:rsid w:val="00B556CB"/>
    <w:rsid w:val="00B55DC1"/>
    <w:rsid w:val="00B56C37"/>
    <w:rsid w:val="00B56F5C"/>
    <w:rsid w:val="00B57666"/>
    <w:rsid w:val="00B609AC"/>
    <w:rsid w:val="00B60CBA"/>
    <w:rsid w:val="00B621F6"/>
    <w:rsid w:val="00B6224F"/>
    <w:rsid w:val="00B633F3"/>
    <w:rsid w:val="00B6342A"/>
    <w:rsid w:val="00B634DE"/>
    <w:rsid w:val="00B63739"/>
    <w:rsid w:val="00B64714"/>
    <w:rsid w:val="00B653A2"/>
    <w:rsid w:val="00B65F73"/>
    <w:rsid w:val="00B662B0"/>
    <w:rsid w:val="00B662ED"/>
    <w:rsid w:val="00B67563"/>
    <w:rsid w:val="00B70669"/>
    <w:rsid w:val="00B71B93"/>
    <w:rsid w:val="00B7246E"/>
    <w:rsid w:val="00B724CB"/>
    <w:rsid w:val="00B72818"/>
    <w:rsid w:val="00B7283A"/>
    <w:rsid w:val="00B7346F"/>
    <w:rsid w:val="00B73505"/>
    <w:rsid w:val="00B741B8"/>
    <w:rsid w:val="00B74614"/>
    <w:rsid w:val="00B74744"/>
    <w:rsid w:val="00B74754"/>
    <w:rsid w:val="00B747F5"/>
    <w:rsid w:val="00B74BDC"/>
    <w:rsid w:val="00B74F87"/>
    <w:rsid w:val="00B75D78"/>
    <w:rsid w:val="00B75F4F"/>
    <w:rsid w:val="00B771F2"/>
    <w:rsid w:val="00B776CB"/>
    <w:rsid w:val="00B80044"/>
    <w:rsid w:val="00B803EF"/>
    <w:rsid w:val="00B80ABD"/>
    <w:rsid w:val="00B810D8"/>
    <w:rsid w:val="00B8110B"/>
    <w:rsid w:val="00B8202E"/>
    <w:rsid w:val="00B82305"/>
    <w:rsid w:val="00B82A97"/>
    <w:rsid w:val="00B8500B"/>
    <w:rsid w:val="00B85209"/>
    <w:rsid w:val="00B85824"/>
    <w:rsid w:val="00B85FD3"/>
    <w:rsid w:val="00B8611F"/>
    <w:rsid w:val="00B86135"/>
    <w:rsid w:val="00B87152"/>
    <w:rsid w:val="00B8755D"/>
    <w:rsid w:val="00B878AE"/>
    <w:rsid w:val="00B87BEB"/>
    <w:rsid w:val="00B9003B"/>
    <w:rsid w:val="00B9079A"/>
    <w:rsid w:val="00B913F5"/>
    <w:rsid w:val="00B925D1"/>
    <w:rsid w:val="00B9318C"/>
    <w:rsid w:val="00B9326C"/>
    <w:rsid w:val="00B93738"/>
    <w:rsid w:val="00B937F1"/>
    <w:rsid w:val="00B93FBA"/>
    <w:rsid w:val="00B940BD"/>
    <w:rsid w:val="00B94407"/>
    <w:rsid w:val="00B94CD1"/>
    <w:rsid w:val="00B95084"/>
    <w:rsid w:val="00B96053"/>
    <w:rsid w:val="00B96157"/>
    <w:rsid w:val="00B962B3"/>
    <w:rsid w:val="00B964B8"/>
    <w:rsid w:val="00B96CC9"/>
    <w:rsid w:val="00B96ED2"/>
    <w:rsid w:val="00BA045D"/>
    <w:rsid w:val="00BA0488"/>
    <w:rsid w:val="00BA09B3"/>
    <w:rsid w:val="00BA0E6F"/>
    <w:rsid w:val="00BA1870"/>
    <w:rsid w:val="00BA25B7"/>
    <w:rsid w:val="00BA289C"/>
    <w:rsid w:val="00BA3378"/>
    <w:rsid w:val="00BA4258"/>
    <w:rsid w:val="00BA485E"/>
    <w:rsid w:val="00BA54F7"/>
    <w:rsid w:val="00BA56BB"/>
    <w:rsid w:val="00BA5B50"/>
    <w:rsid w:val="00BA6601"/>
    <w:rsid w:val="00BA6B05"/>
    <w:rsid w:val="00BA70AA"/>
    <w:rsid w:val="00BA732F"/>
    <w:rsid w:val="00BB0A06"/>
    <w:rsid w:val="00BB0ED9"/>
    <w:rsid w:val="00BB0F88"/>
    <w:rsid w:val="00BB133F"/>
    <w:rsid w:val="00BB13AF"/>
    <w:rsid w:val="00BB166B"/>
    <w:rsid w:val="00BB1F15"/>
    <w:rsid w:val="00BB231F"/>
    <w:rsid w:val="00BB278B"/>
    <w:rsid w:val="00BB3DB3"/>
    <w:rsid w:val="00BB414B"/>
    <w:rsid w:val="00BB568F"/>
    <w:rsid w:val="00BB5862"/>
    <w:rsid w:val="00BB6D4C"/>
    <w:rsid w:val="00BB6DEC"/>
    <w:rsid w:val="00BB77C1"/>
    <w:rsid w:val="00BB7FD5"/>
    <w:rsid w:val="00BC068D"/>
    <w:rsid w:val="00BC07A7"/>
    <w:rsid w:val="00BC0D54"/>
    <w:rsid w:val="00BC15C8"/>
    <w:rsid w:val="00BC1713"/>
    <w:rsid w:val="00BC1D8A"/>
    <w:rsid w:val="00BC1F6F"/>
    <w:rsid w:val="00BC2660"/>
    <w:rsid w:val="00BC2698"/>
    <w:rsid w:val="00BC26D0"/>
    <w:rsid w:val="00BC31EC"/>
    <w:rsid w:val="00BC3F2E"/>
    <w:rsid w:val="00BC4769"/>
    <w:rsid w:val="00BC4C21"/>
    <w:rsid w:val="00BC5C0E"/>
    <w:rsid w:val="00BC6520"/>
    <w:rsid w:val="00BD0997"/>
    <w:rsid w:val="00BD0BAB"/>
    <w:rsid w:val="00BD0EAE"/>
    <w:rsid w:val="00BD1937"/>
    <w:rsid w:val="00BD2079"/>
    <w:rsid w:val="00BD2E77"/>
    <w:rsid w:val="00BD3548"/>
    <w:rsid w:val="00BD4045"/>
    <w:rsid w:val="00BD419C"/>
    <w:rsid w:val="00BD42C7"/>
    <w:rsid w:val="00BD46B6"/>
    <w:rsid w:val="00BD4CDB"/>
    <w:rsid w:val="00BD64AB"/>
    <w:rsid w:val="00BD6A29"/>
    <w:rsid w:val="00BD7235"/>
    <w:rsid w:val="00BE0067"/>
    <w:rsid w:val="00BE0AC0"/>
    <w:rsid w:val="00BE0BD6"/>
    <w:rsid w:val="00BE13BC"/>
    <w:rsid w:val="00BE17DA"/>
    <w:rsid w:val="00BE1AE4"/>
    <w:rsid w:val="00BE1EF1"/>
    <w:rsid w:val="00BE1F01"/>
    <w:rsid w:val="00BE2155"/>
    <w:rsid w:val="00BE2522"/>
    <w:rsid w:val="00BE2DD0"/>
    <w:rsid w:val="00BE354F"/>
    <w:rsid w:val="00BE372C"/>
    <w:rsid w:val="00BE3917"/>
    <w:rsid w:val="00BE3A19"/>
    <w:rsid w:val="00BE3A6C"/>
    <w:rsid w:val="00BE5239"/>
    <w:rsid w:val="00BE68A0"/>
    <w:rsid w:val="00BE6970"/>
    <w:rsid w:val="00BE6BB9"/>
    <w:rsid w:val="00BE79B6"/>
    <w:rsid w:val="00BE7AF5"/>
    <w:rsid w:val="00BF0F81"/>
    <w:rsid w:val="00BF1FEB"/>
    <w:rsid w:val="00BF4F52"/>
    <w:rsid w:val="00BF5DE5"/>
    <w:rsid w:val="00BF5F15"/>
    <w:rsid w:val="00BF66DC"/>
    <w:rsid w:val="00BF6EEC"/>
    <w:rsid w:val="00BF70C1"/>
    <w:rsid w:val="00BF79A3"/>
    <w:rsid w:val="00BF7E55"/>
    <w:rsid w:val="00C004D9"/>
    <w:rsid w:val="00C0121C"/>
    <w:rsid w:val="00C02521"/>
    <w:rsid w:val="00C03342"/>
    <w:rsid w:val="00C038FE"/>
    <w:rsid w:val="00C03CEB"/>
    <w:rsid w:val="00C040D6"/>
    <w:rsid w:val="00C044F8"/>
    <w:rsid w:val="00C04908"/>
    <w:rsid w:val="00C05397"/>
    <w:rsid w:val="00C053AA"/>
    <w:rsid w:val="00C05CEB"/>
    <w:rsid w:val="00C06629"/>
    <w:rsid w:val="00C06BFD"/>
    <w:rsid w:val="00C0702B"/>
    <w:rsid w:val="00C079ED"/>
    <w:rsid w:val="00C07CF6"/>
    <w:rsid w:val="00C1039C"/>
    <w:rsid w:val="00C107B9"/>
    <w:rsid w:val="00C10AEE"/>
    <w:rsid w:val="00C10F0A"/>
    <w:rsid w:val="00C12562"/>
    <w:rsid w:val="00C12BBD"/>
    <w:rsid w:val="00C12CCF"/>
    <w:rsid w:val="00C13AAA"/>
    <w:rsid w:val="00C13DBB"/>
    <w:rsid w:val="00C1416B"/>
    <w:rsid w:val="00C1448F"/>
    <w:rsid w:val="00C14AE2"/>
    <w:rsid w:val="00C14D32"/>
    <w:rsid w:val="00C14DEB"/>
    <w:rsid w:val="00C14E0D"/>
    <w:rsid w:val="00C14E4C"/>
    <w:rsid w:val="00C150B6"/>
    <w:rsid w:val="00C15FEF"/>
    <w:rsid w:val="00C1622C"/>
    <w:rsid w:val="00C1633C"/>
    <w:rsid w:val="00C16456"/>
    <w:rsid w:val="00C201E5"/>
    <w:rsid w:val="00C21EBF"/>
    <w:rsid w:val="00C22051"/>
    <w:rsid w:val="00C229F4"/>
    <w:rsid w:val="00C23810"/>
    <w:rsid w:val="00C23AD6"/>
    <w:rsid w:val="00C23FFC"/>
    <w:rsid w:val="00C25038"/>
    <w:rsid w:val="00C25DC5"/>
    <w:rsid w:val="00C26F6B"/>
    <w:rsid w:val="00C26FE5"/>
    <w:rsid w:val="00C27123"/>
    <w:rsid w:val="00C27484"/>
    <w:rsid w:val="00C27F6D"/>
    <w:rsid w:val="00C30020"/>
    <w:rsid w:val="00C306E2"/>
    <w:rsid w:val="00C30CBF"/>
    <w:rsid w:val="00C31216"/>
    <w:rsid w:val="00C312A9"/>
    <w:rsid w:val="00C31D8C"/>
    <w:rsid w:val="00C31DB3"/>
    <w:rsid w:val="00C3288A"/>
    <w:rsid w:val="00C32F43"/>
    <w:rsid w:val="00C3304E"/>
    <w:rsid w:val="00C337D3"/>
    <w:rsid w:val="00C33C34"/>
    <w:rsid w:val="00C33C6C"/>
    <w:rsid w:val="00C34E5E"/>
    <w:rsid w:val="00C356A1"/>
    <w:rsid w:val="00C35B52"/>
    <w:rsid w:val="00C36037"/>
    <w:rsid w:val="00C36876"/>
    <w:rsid w:val="00C370F5"/>
    <w:rsid w:val="00C37224"/>
    <w:rsid w:val="00C3726F"/>
    <w:rsid w:val="00C3789B"/>
    <w:rsid w:val="00C402A4"/>
    <w:rsid w:val="00C40831"/>
    <w:rsid w:val="00C40E4A"/>
    <w:rsid w:val="00C40F56"/>
    <w:rsid w:val="00C4170D"/>
    <w:rsid w:val="00C41935"/>
    <w:rsid w:val="00C423B3"/>
    <w:rsid w:val="00C428A1"/>
    <w:rsid w:val="00C42BED"/>
    <w:rsid w:val="00C4346A"/>
    <w:rsid w:val="00C44DA7"/>
    <w:rsid w:val="00C44F25"/>
    <w:rsid w:val="00C45BCE"/>
    <w:rsid w:val="00C462AF"/>
    <w:rsid w:val="00C465E7"/>
    <w:rsid w:val="00C4683E"/>
    <w:rsid w:val="00C4699F"/>
    <w:rsid w:val="00C46DA3"/>
    <w:rsid w:val="00C471C1"/>
    <w:rsid w:val="00C47A7B"/>
    <w:rsid w:val="00C507CE"/>
    <w:rsid w:val="00C50846"/>
    <w:rsid w:val="00C50922"/>
    <w:rsid w:val="00C514BE"/>
    <w:rsid w:val="00C515FD"/>
    <w:rsid w:val="00C51615"/>
    <w:rsid w:val="00C51830"/>
    <w:rsid w:val="00C520AC"/>
    <w:rsid w:val="00C522D4"/>
    <w:rsid w:val="00C52333"/>
    <w:rsid w:val="00C52818"/>
    <w:rsid w:val="00C52997"/>
    <w:rsid w:val="00C52E0E"/>
    <w:rsid w:val="00C531CD"/>
    <w:rsid w:val="00C53D0C"/>
    <w:rsid w:val="00C545E3"/>
    <w:rsid w:val="00C54DE5"/>
    <w:rsid w:val="00C54F83"/>
    <w:rsid w:val="00C554EC"/>
    <w:rsid w:val="00C55B87"/>
    <w:rsid w:val="00C56898"/>
    <w:rsid w:val="00C56CE7"/>
    <w:rsid w:val="00C609B9"/>
    <w:rsid w:val="00C61D47"/>
    <w:rsid w:val="00C61FC6"/>
    <w:rsid w:val="00C62417"/>
    <w:rsid w:val="00C6295E"/>
    <w:rsid w:val="00C634D3"/>
    <w:rsid w:val="00C63A2E"/>
    <w:rsid w:val="00C6455C"/>
    <w:rsid w:val="00C64DF2"/>
    <w:rsid w:val="00C652C2"/>
    <w:rsid w:val="00C65865"/>
    <w:rsid w:val="00C65E78"/>
    <w:rsid w:val="00C66C50"/>
    <w:rsid w:val="00C677F6"/>
    <w:rsid w:val="00C6790E"/>
    <w:rsid w:val="00C701C0"/>
    <w:rsid w:val="00C70A5C"/>
    <w:rsid w:val="00C70EFC"/>
    <w:rsid w:val="00C713A0"/>
    <w:rsid w:val="00C716BE"/>
    <w:rsid w:val="00C7175C"/>
    <w:rsid w:val="00C71990"/>
    <w:rsid w:val="00C71F24"/>
    <w:rsid w:val="00C7219A"/>
    <w:rsid w:val="00C728F5"/>
    <w:rsid w:val="00C72B56"/>
    <w:rsid w:val="00C72CCF"/>
    <w:rsid w:val="00C72D13"/>
    <w:rsid w:val="00C72D1F"/>
    <w:rsid w:val="00C736D1"/>
    <w:rsid w:val="00C73914"/>
    <w:rsid w:val="00C73FAB"/>
    <w:rsid w:val="00C74E4C"/>
    <w:rsid w:val="00C75913"/>
    <w:rsid w:val="00C75940"/>
    <w:rsid w:val="00C75975"/>
    <w:rsid w:val="00C759FC"/>
    <w:rsid w:val="00C7796B"/>
    <w:rsid w:val="00C77B36"/>
    <w:rsid w:val="00C815A4"/>
    <w:rsid w:val="00C817E2"/>
    <w:rsid w:val="00C81A8C"/>
    <w:rsid w:val="00C82C05"/>
    <w:rsid w:val="00C830D5"/>
    <w:rsid w:val="00C83583"/>
    <w:rsid w:val="00C83733"/>
    <w:rsid w:val="00C841DA"/>
    <w:rsid w:val="00C84357"/>
    <w:rsid w:val="00C84626"/>
    <w:rsid w:val="00C84F44"/>
    <w:rsid w:val="00C8535B"/>
    <w:rsid w:val="00C85532"/>
    <w:rsid w:val="00C8580B"/>
    <w:rsid w:val="00C85EA0"/>
    <w:rsid w:val="00C86135"/>
    <w:rsid w:val="00C8642C"/>
    <w:rsid w:val="00C87265"/>
    <w:rsid w:val="00C901AD"/>
    <w:rsid w:val="00C90BF6"/>
    <w:rsid w:val="00C91147"/>
    <w:rsid w:val="00C9159E"/>
    <w:rsid w:val="00C9198E"/>
    <w:rsid w:val="00C91D1B"/>
    <w:rsid w:val="00C92D7D"/>
    <w:rsid w:val="00C93647"/>
    <w:rsid w:val="00C93827"/>
    <w:rsid w:val="00C93A67"/>
    <w:rsid w:val="00C93E8D"/>
    <w:rsid w:val="00C94A6D"/>
    <w:rsid w:val="00C94CA4"/>
    <w:rsid w:val="00C953FF"/>
    <w:rsid w:val="00C9586F"/>
    <w:rsid w:val="00C95C05"/>
    <w:rsid w:val="00C96671"/>
    <w:rsid w:val="00C9679D"/>
    <w:rsid w:val="00C96848"/>
    <w:rsid w:val="00C974B5"/>
    <w:rsid w:val="00C97A1F"/>
    <w:rsid w:val="00CA00E5"/>
    <w:rsid w:val="00CA0861"/>
    <w:rsid w:val="00CA109D"/>
    <w:rsid w:val="00CA2530"/>
    <w:rsid w:val="00CA2F42"/>
    <w:rsid w:val="00CA3D75"/>
    <w:rsid w:val="00CA3D7E"/>
    <w:rsid w:val="00CA4182"/>
    <w:rsid w:val="00CA43D7"/>
    <w:rsid w:val="00CA44FB"/>
    <w:rsid w:val="00CA4A23"/>
    <w:rsid w:val="00CA4CB9"/>
    <w:rsid w:val="00CA585F"/>
    <w:rsid w:val="00CA5C9C"/>
    <w:rsid w:val="00CA60D9"/>
    <w:rsid w:val="00CA6B59"/>
    <w:rsid w:val="00CA767D"/>
    <w:rsid w:val="00CA7DF9"/>
    <w:rsid w:val="00CA7FAD"/>
    <w:rsid w:val="00CB0305"/>
    <w:rsid w:val="00CB22CB"/>
    <w:rsid w:val="00CB280F"/>
    <w:rsid w:val="00CB345F"/>
    <w:rsid w:val="00CB36E0"/>
    <w:rsid w:val="00CB4763"/>
    <w:rsid w:val="00CB4973"/>
    <w:rsid w:val="00CB4D98"/>
    <w:rsid w:val="00CB5875"/>
    <w:rsid w:val="00CB60DA"/>
    <w:rsid w:val="00CC06AE"/>
    <w:rsid w:val="00CC0946"/>
    <w:rsid w:val="00CC0D86"/>
    <w:rsid w:val="00CC10B0"/>
    <w:rsid w:val="00CC15DC"/>
    <w:rsid w:val="00CC201B"/>
    <w:rsid w:val="00CC2164"/>
    <w:rsid w:val="00CC31D2"/>
    <w:rsid w:val="00CC4994"/>
    <w:rsid w:val="00CC4CBF"/>
    <w:rsid w:val="00CC50CE"/>
    <w:rsid w:val="00CC538D"/>
    <w:rsid w:val="00CC63FB"/>
    <w:rsid w:val="00CC6764"/>
    <w:rsid w:val="00CC67E4"/>
    <w:rsid w:val="00CC6C19"/>
    <w:rsid w:val="00CC6D14"/>
    <w:rsid w:val="00CC76F6"/>
    <w:rsid w:val="00CC7C30"/>
    <w:rsid w:val="00CC7E3D"/>
    <w:rsid w:val="00CD062A"/>
    <w:rsid w:val="00CD0633"/>
    <w:rsid w:val="00CD1E5A"/>
    <w:rsid w:val="00CD1F41"/>
    <w:rsid w:val="00CD2E07"/>
    <w:rsid w:val="00CD362F"/>
    <w:rsid w:val="00CD44AB"/>
    <w:rsid w:val="00CD46D8"/>
    <w:rsid w:val="00CD4E65"/>
    <w:rsid w:val="00CD5391"/>
    <w:rsid w:val="00CD53DA"/>
    <w:rsid w:val="00CD5A35"/>
    <w:rsid w:val="00CE005D"/>
    <w:rsid w:val="00CE1690"/>
    <w:rsid w:val="00CE1BEA"/>
    <w:rsid w:val="00CE1E66"/>
    <w:rsid w:val="00CE24E3"/>
    <w:rsid w:val="00CE27CD"/>
    <w:rsid w:val="00CE3B13"/>
    <w:rsid w:val="00CE3F55"/>
    <w:rsid w:val="00CE42DE"/>
    <w:rsid w:val="00CE46C8"/>
    <w:rsid w:val="00CE4744"/>
    <w:rsid w:val="00CE47DC"/>
    <w:rsid w:val="00CE4EE0"/>
    <w:rsid w:val="00CE605B"/>
    <w:rsid w:val="00CE61C9"/>
    <w:rsid w:val="00CE66A2"/>
    <w:rsid w:val="00CE6941"/>
    <w:rsid w:val="00CE6EDC"/>
    <w:rsid w:val="00CE6F95"/>
    <w:rsid w:val="00CE7127"/>
    <w:rsid w:val="00CE7441"/>
    <w:rsid w:val="00CE74E9"/>
    <w:rsid w:val="00CE7AE2"/>
    <w:rsid w:val="00CF0AD0"/>
    <w:rsid w:val="00CF0F48"/>
    <w:rsid w:val="00CF1367"/>
    <w:rsid w:val="00CF159C"/>
    <w:rsid w:val="00CF15AD"/>
    <w:rsid w:val="00CF16B9"/>
    <w:rsid w:val="00CF275E"/>
    <w:rsid w:val="00CF2807"/>
    <w:rsid w:val="00CF39B9"/>
    <w:rsid w:val="00CF3AD8"/>
    <w:rsid w:val="00CF3B06"/>
    <w:rsid w:val="00CF48A6"/>
    <w:rsid w:val="00CF5833"/>
    <w:rsid w:val="00CF599A"/>
    <w:rsid w:val="00CF6023"/>
    <w:rsid w:val="00CF71DC"/>
    <w:rsid w:val="00CF7FC1"/>
    <w:rsid w:val="00D00537"/>
    <w:rsid w:val="00D0073D"/>
    <w:rsid w:val="00D0094B"/>
    <w:rsid w:val="00D00F4C"/>
    <w:rsid w:val="00D0108C"/>
    <w:rsid w:val="00D01CA4"/>
    <w:rsid w:val="00D025D4"/>
    <w:rsid w:val="00D02779"/>
    <w:rsid w:val="00D0282B"/>
    <w:rsid w:val="00D02B73"/>
    <w:rsid w:val="00D040B0"/>
    <w:rsid w:val="00D04114"/>
    <w:rsid w:val="00D04133"/>
    <w:rsid w:val="00D0420B"/>
    <w:rsid w:val="00D049EE"/>
    <w:rsid w:val="00D05486"/>
    <w:rsid w:val="00D05B43"/>
    <w:rsid w:val="00D06043"/>
    <w:rsid w:val="00D065D8"/>
    <w:rsid w:val="00D06631"/>
    <w:rsid w:val="00D0682A"/>
    <w:rsid w:val="00D0693B"/>
    <w:rsid w:val="00D07282"/>
    <w:rsid w:val="00D1054F"/>
    <w:rsid w:val="00D107E6"/>
    <w:rsid w:val="00D10C6D"/>
    <w:rsid w:val="00D10F2A"/>
    <w:rsid w:val="00D1215A"/>
    <w:rsid w:val="00D126B1"/>
    <w:rsid w:val="00D12D68"/>
    <w:rsid w:val="00D131AD"/>
    <w:rsid w:val="00D13D68"/>
    <w:rsid w:val="00D143B3"/>
    <w:rsid w:val="00D16665"/>
    <w:rsid w:val="00D16CF4"/>
    <w:rsid w:val="00D16D13"/>
    <w:rsid w:val="00D17059"/>
    <w:rsid w:val="00D17401"/>
    <w:rsid w:val="00D1796B"/>
    <w:rsid w:val="00D20079"/>
    <w:rsid w:val="00D20082"/>
    <w:rsid w:val="00D2013D"/>
    <w:rsid w:val="00D20572"/>
    <w:rsid w:val="00D2076F"/>
    <w:rsid w:val="00D20BAC"/>
    <w:rsid w:val="00D210FF"/>
    <w:rsid w:val="00D216F8"/>
    <w:rsid w:val="00D21BA6"/>
    <w:rsid w:val="00D21E17"/>
    <w:rsid w:val="00D2355B"/>
    <w:rsid w:val="00D23572"/>
    <w:rsid w:val="00D240C6"/>
    <w:rsid w:val="00D24355"/>
    <w:rsid w:val="00D246F3"/>
    <w:rsid w:val="00D24A62"/>
    <w:rsid w:val="00D25727"/>
    <w:rsid w:val="00D25DAF"/>
    <w:rsid w:val="00D269DE"/>
    <w:rsid w:val="00D26CF4"/>
    <w:rsid w:val="00D3174F"/>
    <w:rsid w:val="00D31ADB"/>
    <w:rsid w:val="00D321B1"/>
    <w:rsid w:val="00D32B92"/>
    <w:rsid w:val="00D32EE0"/>
    <w:rsid w:val="00D3386F"/>
    <w:rsid w:val="00D33C7C"/>
    <w:rsid w:val="00D33E25"/>
    <w:rsid w:val="00D34082"/>
    <w:rsid w:val="00D34098"/>
    <w:rsid w:val="00D344E7"/>
    <w:rsid w:val="00D34520"/>
    <w:rsid w:val="00D35205"/>
    <w:rsid w:val="00D35D16"/>
    <w:rsid w:val="00D35F02"/>
    <w:rsid w:val="00D3662A"/>
    <w:rsid w:val="00D36868"/>
    <w:rsid w:val="00D36A1A"/>
    <w:rsid w:val="00D36A3E"/>
    <w:rsid w:val="00D36BCA"/>
    <w:rsid w:val="00D40DF7"/>
    <w:rsid w:val="00D41761"/>
    <w:rsid w:val="00D41C5D"/>
    <w:rsid w:val="00D41EE2"/>
    <w:rsid w:val="00D42450"/>
    <w:rsid w:val="00D427B3"/>
    <w:rsid w:val="00D428E7"/>
    <w:rsid w:val="00D4295B"/>
    <w:rsid w:val="00D42AAD"/>
    <w:rsid w:val="00D42C55"/>
    <w:rsid w:val="00D42D59"/>
    <w:rsid w:val="00D43377"/>
    <w:rsid w:val="00D43C24"/>
    <w:rsid w:val="00D45165"/>
    <w:rsid w:val="00D46ABE"/>
    <w:rsid w:val="00D46B29"/>
    <w:rsid w:val="00D46F6B"/>
    <w:rsid w:val="00D470DE"/>
    <w:rsid w:val="00D47417"/>
    <w:rsid w:val="00D476AC"/>
    <w:rsid w:val="00D47D36"/>
    <w:rsid w:val="00D47D6D"/>
    <w:rsid w:val="00D501AD"/>
    <w:rsid w:val="00D5092B"/>
    <w:rsid w:val="00D50EE7"/>
    <w:rsid w:val="00D525F6"/>
    <w:rsid w:val="00D5289F"/>
    <w:rsid w:val="00D544C7"/>
    <w:rsid w:val="00D5547D"/>
    <w:rsid w:val="00D55BBF"/>
    <w:rsid w:val="00D55E07"/>
    <w:rsid w:val="00D55EAA"/>
    <w:rsid w:val="00D566B1"/>
    <w:rsid w:val="00D56782"/>
    <w:rsid w:val="00D56EC4"/>
    <w:rsid w:val="00D571CD"/>
    <w:rsid w:val="00D57BE1"/>
    <w:rsid w:val="00D608C2"/>
    <w:rsid w:val="00D60A7A"/>
    <w:rsid w:val="00D614C9"/>
    <w:rsid w:val="00D615C5"/>
    <w:rsid w:val="00D6241C"/>
    <w:rsid w:val="00D62834"/>
    <w:rsid w:val="00D6386F"/>
    <w:rsid w:val="00D6399A"/>
    <w:rsid w:val="00D640FD"/>
    <w:rsid w:val="00D644F0"/>
    <w:rsid w:val="00D64FDA"/>
    <w:rsid w:val="00D650B1"/>
    <w:rsid w:val="00D656F7"/>
    <w:rsid w:val="00D65C49"/>
    <w:rsid w:val="00D65D19"/>
    <w:rsid w:val="00D66E71"/>
    <w:rsid w:val="00D67257"/>
    <w:rsid w:val="00D67798"/>
    <w:rsid w:val="00D67AF0"/>
    <w:rsid w:val="00D67E26"/>
    <w:rsid w:val="00D67E6A"/>
    <w:rsid w:val="00D711C9"/>
    <w:rsid w:val="00D71D5D"/>
    <w:rsid w:val="00D720C8"/>
    <w:rsid w:val="00D74365"/>
    <w:rsid w:val="00D7534E"/>
    <w:rsid w:val="00D7597B"/>
    <w:rsid w:val="00D75DF1"/>
    <w:rsid w:val="00D773EC"/>
    <w:rsid w:val="00D77EB0"/>
    <w:rsid w:val="00D7B377"/>
    <w:rsid w:val="00D80056"/>
    <w:rsid w:val="00D80317"/>
    <w:rsid w:val="00D80A2F"/>
    <w:rsid w:val="00D811D5"/>
    <w:rsid w:val="00D815A2"/>
    <w:rsid w:val="00D8171D"/>
    <w:rsid w:val="00D81D44"/>
    <w:rsid w:val="00D81EF5"/>
    <w:rsid w:val="00D825A3"/>
    <w:rsid w:val="00D82C6F"/>
    <w:rsid w:val="00D833C7"/>
    <w:rsid w:val="00D83CD3"/>
    <w:rsid w:val="00D84428"/>
    <w:rsid w:val="00D84A9C"/>
    <w:rsid w:val="00D84C82"/>
    <w:rsid w:val="00D85052"/>
    <w:rsid w:val="00D8707C"/>
    <w:rsid w:val="00D87295"/>
    <w:rsid w:val="00D87307"/>
    <w:rsid w:val="00D8771F"/>
    <w:rsid w:val="00D87AAA"/>
    <w:rsid w:val="00D90185"/>
    <w:rsid w:val="00D90461"/>
    <w:rsid w:val="00D91659"/>
    <w:rsid w:val="00D919C1"/>
    <w:rsid w:val="00D9246C"/>
    <w:rsid w:val="00D9249F"/>
    <w:rsid w:val="00D941FC"/>
    <w:rsid w:val="00D9480B"/>
    <w:rsid w:val="00D94B4B"/>
    <w:rsid w:val="00D94C63"/>
    <w:rsid w:val="00D96081"/>
    <w:rsid w:val="00D963B3"/>
    <w:rsid w:val="00D97251"/>
    <w:rsid w:val="00DA02AA"/>
    <w:rsid w:val="00DA0670"/>
    <w:rsid w:val="00DA11F3"/>
    <w:rsid w:val="00DA20E6"/>
    <w:rsid w:val="00DA2338"/>
    <w:rsid w:val="00DA2B4A"/>
    <w:rsid w:val="00DA2EE4"/>
    <w:rsid w:val="00DA2EF1"/>
    <w:rsid w:val="00DA38A4"/>
    <w:rsid w:val="00DA3ADE"/>
    <w:rsid w:val="00DA3D5D"/>
    <w:rsid w:val="00DA41C3"/>
    <w:rsid w:val="00DA4417"/>
    <w:rsid w:val="00DA4CE9"/>
    <w:rsid w:val="00DA4EC7"/>
    <w:rsid w:val="00DA4FD3"/>
    <w:rsid w:val="00DA582D"/>
    <w:rsid w:val="00DA63E2"/>
    <w:rsid w:val="00DA6CAB"/>
    <w:rsid w:val="00DA6D9B"/>
    <w:rsid w:val="00DA7099"/>
    <w:rsid w:val="00DA720D"/>
    <w:rsid w:val="00DB01FA"/>
    <w:rsid w:val="00DB04C3"/>
    <w:rsid w:val="00DB0922"/>
    <w:rsid w:val="00DB0AC1"/>
    <w:rsid w:val="00DB15CE"/>
    <w:rsid w:val="00DB24AA"/>
    <w:rsid w:val="00DB2B2F"/>
    <w:rsid w:val="00DB330F"/>
    <w:rsid w:val="00DB3D30"/>
    <w:rsid w:val="00DB4092"/>
    <w:rsid w:val="00DB4C0F"/>
    <w:rsid w:val="00DB5456"/>
    <w:rsid w:val="00DB5CF2"/>
    <w:rsid w:val="00DB6686"/>
    <w:rsid w:val="00DB6B34"/>
    <w:rsid w:val="00DC0337"/>
    <w:rsid w:val="00DC0795"/>
    <w:rsid w:val="00DC0AD1"/>
    <w:rsid w:val="00DC0CDF"/>
    <w:rsid w:val="00DC0FF0"/>
    <w:rsid w:val="00DC140B"/>
    <w:rsid w:val="00DC14EB"/>
    <w:rsid w:val="00DC1BBB"/>
    <w:rsid w:val="00DC3322"/>
    <w:rsid w:val="00DC417F"/>
    <w:rsid w:val="00DC5CC2"/>
    <w:rsid w:val="00DC6251"/>
    <w:rsid w:val="00DC639F"/>
    <w:rsid w:val="00DC654B"/>
    <w:rsid w:val="00DC682B"/>
    <w:rsid w:val="00DC6DDE"/>
    <w:rsid w:val="00DC7235"/>
    <w:rsid w:val="00DC7353"/>
    <w:rsid w:val="00DC76F1"/>
    <w:rsid w:val="00DC7D36"/>
    <w:rsid w:val="00DD00F7"/>
    <w:rsid w:val="00DD1977"/>
    <w:rsid w:val="00DD27FB"/>
    <w:rsid w:val="00DD2BB6"/>
    <w:rsid w:val="00DD37FD"/>
    <w:rsid w:val="00DD3C8E"/>
    <w:rsid w:val="00DD3F80"/>
    <w:rsid w:val="00DD4106"/>
    <w:rsid w:val="00DD41EC"/>
    <w:rsid w:val="00DD4352"/>
    <w:rsid w:val="00DD4CDA"/>
    <w:rsid w:val="00DD51BD"/>
    <w:rsid w:val="00DD5C4C"/>
    <w:rsid w:val="00DD5CF7"/>
    <w:rsid w:val="00DD6034"/>
    <w:rsid w:val="00DD6041"/>
    <w:rsid w:val="00DD75DA"/>
    <w:rsid w:val="00DD7BD6"/>
    <w:rsid w:val="00DD7CC6"/>
    <w:rsid w:val="00DE0103"/>
    <w:rsid w:val="00DE0374"/>
    <w:rsid w:val="00DE0422"/>
    <w:rsid w:val="00DE158B"/>
    <w:rsid w:val="00DE1BF0"/>
    <w:rsid w:val="00DE1D69"/>
    <w:rsid w:val="00DE24D5"/>
    <w:rsid w:val="00DE28A2"/>
    <w:rsid w:val="00DE2A39"/>
    <w:rsid w:val="00DE2F5D"/>
    <w:rsid w:val="00DE2FC7"/>
    <w:rsid w:val="00DE301A"/>
    <w:rsid w:val="00DE3067"/>
    <w:rsid w:val="00DE35CD"/>
    <w:rsid w:val="00DE361D"/>
    <w:rsid w:val="00DE39BE"/>
    <w:rsid w:val="00DE4553"/>
    <w:rsid w:val="00DE4BD0"/>
    <w:rsid w:val="00DE4BF4"/>
    <w:rsid w:val="00DE5B3D"/>
    <w:rsid w:val="00DE5C36"/>
    <w:rsid w:val="00DE6EB6"/>
    <w:rsid w:val="00DE7516"/>
    <w:rsid w:val="00DF0261"/>
    <w:rsid w:val="00DF0920"/>
    <w:rsid w:val="00DF0BF9"/>
    <w:rsid w:val="00DF26D6"/>
    <w:rsid w:val="00DF2C04"/>
    <w:rsid w:val="00DF3D5A"/>
    <w:rsid w:val="00DF4664"/>
    <w:rsid w:val="00DF4A9F"/>
    <w:rsid w:val="00DF4CC7"/>
    <w:rsid w:val="00DF4D99"/>
    <w:rsid w:val="00DF6234"/>
    <w:rsid w:val="00DF69CC"/>
    <w:rsid w:val="00DF75AD"/>
    <w:rsid w:val="00DF7C82"/>
    <w:rsid w:val="00E00B3E"/>
    <w:rsid w:val="00E01A62"/>
    <w:rsid w:val="00E01AE3"/>
    <w:rsid w:val="00E01EA1"/>
    <w:rsid w:val="00E02B18"/>
    <w:rsid w:val="00E02DC1"/>
    <w:rsid w:val="00E038DB"/>
    <w:rsid w:val="00E043A5"/>
    <w:rsid w:val="00E049FF"/>
    <w:rsid w:val="00E04C48"/>
    <w:rsid w:val="00E058B1"/>
    <w:rsid w:val="00E06250"/>
    <w:rsid w:val="00E06668"/>
    <w:rsid w:val="00E06967"/>
    <w:rsid w:val="00E10200"/>
    <w:rsid w:val="00E11BB7"/>
    <w:rsid w:val="00E11E11"/>
    <w:rsid w:val="00E123B3"/>
    <w:rsid w:val="00E13B89"/>
    <w:rsid w:val="00E13CB4"/>
    <w:rsid w:val="00E1471D"/>
    <w:rsid w:val="00E14AFE"/>
    <w:rsid w:val="00E150BE"/>
    <w:rsid w:val="00E1528E"/>
    <w:rsid w:val="00E15B8A"/>
    <w:rsid w:val="00E16941"/>
    <w:rsid w:val="00E17363"/>
    <w:rsid w:val="00E179E1"/>
    <w:rsid w:val="00E20037"/>
    <w:rsid w:val="00E206D1"/>
    <w:rsid w:val="00E23185"/>
    <w:rsid w:val="00E23CEC"/>
    <w:rsid w:val="00E23FA9"/>
    <w:rsid w:val="00E2473F"/>
    <w:rsid w:val="00E24A29"/>
    <w:rsid w:val="00E25346"/>
    <w:rsid w:val="00E258C1"/>
    <w:rsid w:val="00E25B39"/>
    <w:rsid w:val="00E26EB4"/>
    <w:rsid w:val="00E27137"/>
    <w:rsid w:val="00E27A38"/>
    <w:rsid w:val="00E27EDF"/>
    <w:rsid w:val="00E30344"/>
    <w:rsid w:val="00E30FC7"/>
    <w:rsid w:val="00E316ED"/>
    <w:rsid w:val="00E34B89"/>
    <w:rsid w:val="00E352A8"/>
    <w:rsid w:val="00E35923"/>
    <w:rsid w:val="00E36EFF"/>
    <w:rsid w:val="00E3707E"/>
    <w:rsid w:val="00E37612"/>
    <w:rsid w:val="00E41A78"/>
    <w:rsid w:val="00E41F97"/>
    <w:rsid w:val="00E421B0"/>
    <w:rsid w:val="00E426EA"/>
    <w:rsid w:val="00E4384C"/>
    <w:rsid w:val="00E43F42"/>
    <w:rsid w:val="00E44518"/>
    <w:rsid w:val="00E44FB1"/>
    <w:rsid w:val="00E45081"/>
    <w:rsid w:val="00E457C2"/>
    <w:rsid w:val="00E460EC"/>
    <w:rsid w:val="00E46B20"/>
    <w:rsid w:val="00E47479"/>
    <w:rsid w:val="00E50058"/>
    <w:rsid w:val="00E503A8"/>
    <w:rsid w:val="00E509AD"/>
    <w:rsid w:val="00E50AD5"/>
    <w:rsid w:val="00E50FE2"/>
    <w:rsid w:val="00E51352"/>
    <w:rsid w:val="00E5186E"/>
    <w:rsid w:val="00E51C38"/>
    <w:rsid w:val="00E521E7"/>
    <w:rsid w:val="00E526B3"/>
    <w:rsid w:val="00E53FCB"/>
    <w:rsid w:val="00E53FFF"/>
    <w:rsid w:val="00E548BB"/>
    <w:rsid w:val="00E54E17"/>
    <w:rsid w:val="00E54E70"/>
    <w:rsid w:val="00E55666"/>
    <w:rsid w:val="00E55BF8"/>
    <w:rsid w:val="00E55DBB"/>
    <w:rsid w:val="00E56FBC"/>
    <w:rsid w:val="00E6033B"/>
    <w:rsid w:val="00E6067D"/>
    <w:rsid w:val="00E61753"/>
    <w:rsid w:val="00E61CC1"/>
    <w:rsid w:val="00E61FA2"/>
    <w:rsid w:val="00E61FC7"/>
    <w:rsid w:val="00E632BB"/>
    <w:rsid w:val="00E632C6"/>
    <w:rsid w:val="00E64938"/>
    <w:rsid w:val="00E65ECE"/>
    <w:rsid w:val="00E6686C"/>
    <w:rsid w:val="00E66A23"/>
    <w:rsid w:val="00E66B06"/>
    <w:rsid w:val="00E67711"/>
    <w:rsid w:val="00E67763"/>
    <w:rsid w:val="00E704D9"/>
    <w:rsid w:val="00E7111A"/>
    <w:rsid w:val="00E71177"/>
    <w:rsid w:val="00E7152C"/>
    <w:rsid w:val="00E719B8"/>
    <w:rsid w:val="00E71E4C"/>
    <w:rsid w:val="00E72186"/>
    <w:rsid w:val="00E7242B"/>
    <w:rsid w:val="00E725B3"/>
    <w:rsid w:val="00E73A8F"/>
    <w:rsid w:val="00E73AF7"/>
    <w:rsid w:val="00E743A3"/>
    <w:rsid w:val="00E74CC7"/>
    <w:rsid w:val="00E75664"/>
    <w:rsid w:val="00E756DC"/>
    <w:rsid w:val="00E75765"/>
    <w:rsid w:val="00E75942"/>
    <w:rsid w:val="00E75C6D"/>
    <w:rsid w:val="00E75C75"/>
    <w:rsid w:val="00E75E66"/>
    <w:rsid w:val="00E75ED4"/>
    <w:rsid w:val="00E767C5"/>
    <w:rsid w:val="00E76C6C"/>
    <w:rsid w:val="00E80016"/>
    <w:rsid w:val="00E80436"/>
    <w:rsid w:val="00E819E2"/>
    <w:rsid w:val="00E81A83"/>
    <w:rsid w:val="00E8200B"/>
    <w:rsid w:val="00E82060"/>
    <w:rsid w:val="00E835B8"/>
    <w:rsid w:val="00E835FC"/>
    <w:rsid w:val="00E83E20"/>
    <w:rsid w:val="00E87EC3"/>
    <w:rsid w:val="00E90407"/>
    <w:rsid w:val="00E90479"/>
    <w:rsid w:val="00E90955"/>
    <w:rsid w:val="00E90A75"/>
    <w:rsid w:val="00E90A80"/>
    <w:rsid w:val="00E90DE7"/>
    <w:rsid w:val="00E913D6"/>
    <w:rsid w:val="00E92294"/>
    <w:rsid w:val="00E92F73"/>
    <w:rsid w:val="00E93BDB"/>
    <w:rsid w:val="00E94DE3"/>
    <w:rsid w:val="00E94F0F"/>
    <w:rsid w:val="00E95023"/>
    <w:rsid w:val="00E95E62"/>
    <w:rsid w:val="00E96B07"/>
    <w:rsid w:val="00E9708D"/>
    <w:rsid w:val="00E972E9"/>
    <w:rsid w:val="00E97C8D"/>
    <w:rsid w:val="00E97CA0"/>
    <w:rsid w:val="00E97F1C"/>
    <w:rsid w:val="00EA0068"/>
    <w:rsid w:val="00EA04A0"/>
    <w:rsid w:val="00EA0673"/>
    <w:rsid w:val="00EA0A2B"/>
    <w:rsid w:val="00EA0A45"/>
    <w:rsid w:val="00EA1301"/>
    <w:rsid w:val="00EA17E2"/>
    <w:rsid w:val="00EA2439"/>
    <w:rsid w:val="00EA2983"/>
    <w:rsid w:val="00EA2EDA"/>
    <w:rsid w:val="00EA320F"/>
    <w:rsid w:val="00EA41EB"/>
    <w:rsid w:val="00EA4517"/>
    <w:rsid w:val="00EA4548"/>
    <w:rsid w:val="00EA4880"/>
    <w:rsid w:val="00EA49F7"/>
    <w:rsid w:val="00EA4AE8"/>
    <w:rsid w:val="00EA58C5"/>
    <w:rsid w:val="00EA5AE2"/>
    <w:rsid w:val="00EA5B02"/>
    <w:rsid w:val="00EA5BB3"/>
    <w:rsid w:val="00EA5C30"/>
    <w:rsid w:val="00EA6540"/>
    <w:rsid w:val="00EA66C0"/>
    <w:rsid w:val="00EA704C"/>
    <w:rsid w:val="00EA76BD"/>
    <w:rsid w:val="00EA7A3C"/>
    <w:rsid w:val="00EA7B4C"/>
    <w:rsid w:val="00EA7C29"/>
    <w:rsid w:val="00EA7D68"/>
    <w:rsid w:val="00EB062D"/>
    <w:rsid w:val="00EB14CA"/>
    <w:rsid w:val="00EB18E3"/>
    <w:rsid w:val="00EB1CAC"/>
    <w:rsid w:val="00EB2315"/>
    <w:rsid w:val="00EB2FBA"/>
    <w:rsid w:val="00EB34D5"/>
    <w:rsid w:val="00EB395E"/>
    <w:rsid w:val="00EB3A5F"/>
    <w:rsid w:val="00EB3A65"/>
    <w:rsid w:val="00EB4008"/>
    <w:rsid w:val="00EB4217"/>
    <w:rsid w:val="00EB47B2"/>
    <w:rsid w:val="00EB661D"/>
    <w:rsid w:val="00EB6D6D"/>
    <w:rsid w:val="00EB7B7A"/>
    <w:rsid w:val="00EC048D"/>
    <w:rsid w:val="00EC09ED"/>
    <w:rsid w:val="00EC0D2C"/>
    <w:rsid w:val="00EC1B03"/>
    <w:rsid w:val="00EC26B4"/>
    <w:rsid w:val="00EC2785"/>
    <w:rsid w:val="00EC2DC6"/>
    <w:rsid w:val="00EC2F6D"/>
    <w:rsid w:val="00EC3D7D"/>
    <w:rsid w:val="00EC4860"/>
    <w:rsid w:val="00EC57B0"/>
    <w:rsid w:val="00EC5E12"/>
    <w:rsid w:val="00EC6DE2"/>
    <w:rsid w:val="00EC6FC0"/>
    <w:rsid w:val="00EC7165"/>
    <w:rsid w:val="00EC751B"/>
    <w:rsid w:val="00EC7A6D"/>
    <w:rsid w:val="00ED0110"/>
    <w:rsid w:val="00ED09BE"/>
    <w:rsid w:val="00ED0A66"/>
    <w:rsid w:val="00ED2F42"/>
    <w:rsid w:val="00ED3084"/>
    <w:rsid w:val="00ED53CC"/>
    <w:rsid w:val="00ED58FC"/>
    <w:rsid w:val="00ED5C0B"/>
    <w:rsid w:val="00ED7E43"/>
    <w:rsid w:val="00EE018A"/>
    <w:rsid w:val="00EE0326"/>
    <w:rsid w:val="00EE0645"/>
    <w:rsid w:val="00EE0D76"/>
    <w:rsid w:val="00EE20D5"/>
    <w:rsid w:val="00EE24F4"/>
    <w:rsid w:val="00EE277E"/>
    <w:rsid w:val="00EE2B85"/>
    <w:rsid w:val="00EE2C36"/>
    <w:rsid w:val="00EE2CDA"/>
    <w:rsid w:val="00EE2D49"/>
    <w:rsid w:val="00EE3451"/>
    <w:rsid w:val="00EE3AE1"/>
    <w:rsid w:val="00EE3C61"/>
    <w:rsid w:val="00EE4068"/>
    <w:rsid w:val="00EE41C7"/>
    <w:rsid w:val="00EE4532"/>
    <w:rsid w:val="00EE46A2"/>
    <w:rsid w:val="00EE4735"/>
    <w:rsid w:val="00EE5201"/>
    <w:rsid w:val="00EE58AB"/>
    <w:rsid w:val="00EE5C4F"/>
    <w:rsid w:val="00EE5E4F"/>
    <w:rsid w:val="00EE61EC"/>
    <w:rsid w:val="00EE628F"/>
    <w:rsid w:val="00EE74D5"/>
    <w:rsid w:val="00EE78D8"/>
    <w:rsid w:val="00EE7C34"/>
    <w:rsid w:val="00EE7F02"/>
    <w:rsid w:val="00EF070A"/>
    <w:rsid w:val="00EF0727"/>
    <w:rsid w:val="00EF0B71"/>
    <w:rsid w:val="00EF1334"/>
    <w:rsid w:val="00EF1DC8"/>
    <w:rsid w:val="00EF26AC"/>
    <w:rsid w:val="00EF26F6"/>
    <w:rsid w:val="00EF2B38"/>
    <w:rsid w:val="00EF312E"/>
    <w:rsid w:val="00EF336D"/>
    <w:rsid w:val="00EF3609"/>
    <w:rsid w:val="00EF3B89"/>
    <w:rsid w:val="00EF3DE6"/>
    <w:rsid w:val="00EF3EDC"/>
    <w:rsid w:val="00EF43FF"/>
    <w:rsid w:val="00EF4A2A"/>
    <w:rsid w:val="00EF4B7E"/>
    <w:rsid w:val="00EF4F38"/>
    <w:rsid w:val="00EF52BD"/>
    <w:rsid w:val="00EF5D69"/>
    <w:rsid w:val="00EF6051"/>
    <w:rsid w:val="00EF7648"/>
    <w:rsid w:val="00EF7AAF"/>
    <w:rsid w:val="00EF7D32"/>
    <w:rsid w:val="00F00732"/>
    <w:rsid w:val="00F00A9A"/>
    <w:rsid w:val="00F02034"/>
    <w:rsid w:val="00F0252B"/>
    <w:rsid w:val="00F02A25"/>
    <w:rsid w:val="00F02D5F"/>
    <w:rsid w:val="00F04641"/>
    <w:rsid w:val="00F04885"/>
    <w:rsid w:val="00F06816"/>
    <w:rsid w:val="00F06CF5"/>
    <w:rsid w:val="00F10135"/>
    <w:rsid w:val="00F111D1"/>
    <w:rsid w:val="00F11E6B"/>
    <w:rsid w:val="00F11E86"/>
    <w:rsid w:val="00F12134"/>
    <w:rsid w:val="00F124CD"/>
    <w:rsid w:val="00F124FE"/>
    <w:rsid w:val="00F12B7C"/>
    <w:rsid w:val="00F13FD5"/>
    <w:rsid w:val="00F152E1"/>
    <w:rsid w:val="00F15C89"/>
    <w:rsid w:val="00F165DD"/>
    <w:rsid w:val="00F177BF"/>
    <w:rsid w:val="00F212BF"/>
    <w:rsid w:val="00F2136A"/>
    <w:rsid w:val="00F21389"/>
    <w:rsid w:val="00F213D1"/>
    <w:rsid w:val="00F21BAC"/>
    <w:rsid w:val="00F22622"/>
    <w:rsid w:val="00F22C56"/>
    <w:rsid w:val="00F238F8"/>
    <w:rsid w:val="00F23C2F"/>
    <w:rsid w:val="00F240E2"/>
    <w:rsid w:val="00F24259"/>
    <w:rsid w:val="00F2442C"/>
    <w:rsid w:val="00F24451"/>
    <w:rsid w:val="00F251A7"/>
    <w:rsid w:val="00F25F61"/>
    <w:rsid w:val="00F26BA4"/>
    <w:rsid w:val="00F2733A"/>
    <w:rsid w:val="00F27419"/>
    <w:rsid w:val="00F3049F"/>
    <w:rsid w:val="00F30D61"/>
    <w:rsid w:val="00F31278"/>
    <w:rsid w:val="00F31CCF"/>
    <w:rsid w:val="00F31DAA"/>
    <w:rsid w:val="00F323B8"/>
    <w:rsid w:val="00F3272B"/>
    <w:rsid w:val="00F329BC"/>
    <w:rsid w:val="00F32BC8"/>
    <w:rsid w:val="00F33253"/>
    <w:rsid w:val="00F3425F"/>
    <w:rsid w:val="00F3558F"/>
    <w:rsid w:val="00F3620E"/>
    <w:rsid w:val="00F366CD"/>
    <w:rsid w:val="00F374AF"/>
    <w:rsid w:val="00F37A5E"/>
    <w:rsid w:val="00F402D9"/>
    <w:rsid w:val="00F40F40"/>
    <w:rsid w:val="00F41308"/>
    <w:rsid w:val="00F4172D"/>
    <w:rsid w:val="00F41FB5"/>
    <w:rsid w:val="00F454B2"/>
    <w:rsid w:val="00F46102"/>
    <w:rsid w:val="00F4664E"/>
    <w:rsid w:val="00F4679F"/>
    <w:rsid w:val="00F46EC2"/>
    <w:rsid w:val="00F4718F"/>
    <w:rsid w:val="00F506FC"/>
    <w:rsid w:val="00F50CE3"/>
    <w:rsid w:val="00F522FC"/>
    <w:rsid w:val="00F5234F"/>
    <w:rsid w:val="00F52980"/>
    <w:rsid w:val="00F53DEE"/>
    <w:rsid w:val="00F53F9E"/>
    <w:rsid w:val="00F540F2"/>
    <w:rsid w:val="00F54B6A"/>
    <w:rsid w:val="00F55670"/>
    <w:rsid w:val="00F5615E"/>
    <w:rsid w:val="00F565FD"/>
    <w:rsid w:val="00F56AEC"/>
    <w:rsid w:val="00F571F2"/>
    <w:rsid w:val="00F57601"/>
    <w:rsid w:val="00F600A7"/>
    <w:rsid w:val="00F60564"/>
    <w:rsid w:val="00F60644"/>
    <w:rsid w:val="00F606ED"/>
    <w:rsid w:val="00F6131C"/>
    <w:rsid w:val="00F61FAA"/>
    <w:rsid w:val="00F62A7D"/>
    <w:rsid w:val="00F62C38"/>
    <w:rsid w:val="00F63D44"/>
    <w:rsid w:val="00F640CC"/>
    <w:rsid w:val="00F642D0"/>
    <w:rsid w:val="00F644BE"/>
    <w:rsid w:val="00F64666"/>
    <w:rsid w:val="00F65262"/>
    <w:rsid w:val="00F6535F"/>
    <w:rsid w:val="00F655A2"/>
    <w:rsid w:val="00F656F2"/>
    <w:rsid w:val="00F65981"/>
    <w:rsid w:val="00F65D2C"/>
    <w:rsid w:val="00F65D9D"/>
    <w:rsid w:val="00F67D17"/>
    <w:rsid w:val="00F7091A"/>
    <w:rsid w:val="00F719F7"/>
    <w:rsid w:val="00F72039"/>
    <w:rsid w:val="00F729F7"/>
    <w:rsid w:val="00F73A34"/>
    <w:rsid w:val="00F74B09"/>
    <w:rsid w:val="00F750B0"/>
    <w:rsid w:val="00F75697"/>
    <w:rsid w:val="00F767A7"/>
    <w:rsid w:val="00F767C1"/>
    <w:rsid w:val="00F76897"/>
    <w:rsid w:val="00F769AC"/>
    <w:rsid w:val="00F76E87"/>
    <w:rsid w:val="00F800A5"/>
    <w:rsid w:val="00F8071E"/>
    <w:rsid w:val="00F8097A"/>
    <w:rsid w:val="00F80C75"/>
    <w:rsid w:val="00F81350"/>
    <w:rsid w:val="00F81CDA"/>
    <w:rsid w:val="00F81E9E"/>
    <w:rsid w:val="00F82E1D"/>
    <w:rsid w:val="00F83571"/>
    <w:rsid w:val="00F84695"/>
    <w:rsid w:val="00F84893"/>
    <w:rsid w:val="00F8497F"/>
    <w:rsid w:val="00F8538F"/>
    <w:rsid w:val="00F8554E"/>
    <w:rsid w:val="00F855FA"/>
    <w:rsid w:val="00F857E9"/>
    <w:rsid w:val="00F85A7A"/>
    <w:rsid w:val="00F85C82"/>
    <w:rsid w:val="00F85D6E"/>
    <w:rsid w:val="00F86562"/>
    <w:rsid w:val="00F87B5A"/>
    <w:rsid w:val="00F90312"/>
    <w:rsid w:val="00F90E70"/>
    <w:rsid w:val="00F91613"/>
    <w:rsid w:val="00F9261A"/>
    <w:rsid w:val="00F92C25"/>
    <w:rsid w:val="00F92C79"/>
    <w:rsid w:val="00F944F6"/>
    <w:rsid w:val="00F94954"/>
    <w:rsid w:val="00F94D06"/>
    <w:rsid w:val="00F94E61"/>
    <w:rsid w:val="00F955DC"/>
    <w:rsid w:val="00F956DC"/>
    <w:rsid w:val="00F966B4"/>
    <w:rsid w:val="00F96E18"/>
    <w:rsid w:val="00F97984"/>
    <w:rsid w:val="00F97F72"/>
    <w:rsid w:val="00FA0EE0"/>
    <w:rsid w:val="00FA1607"/>
    <w:rsid w:val="00FA169E"/>
    <w:rsid w:val="00FA34C4"/>
    <w:rsid w:val="00FA5210"/>
    <w:rsid w:val="00FA55F4"/>
    <w:rsid w:val="00FA57CC"/>
    <w:rsid w:val="00FA589D"/>
    <w:rsid w:val="00FA5ABD"/>
    <w:rsid w:val="00FA5E3C"/>
    <w:rsid w:val="00FA745F"/>
    <w:rsid w:val="00FA77C0"/>
    <w:rsid w:val="00FA7F88"/>
    <w:rsid w:val="00FB0363"/>
    <w:rsid w:val="00FB1B09"/>
    <w:rsid w:val="00FB1E36"/>
    <w:rsid w:val="00FB1F50"/>
    <w:rsid w:val="00FB22EA"/>
    <w:rsid w:val="00FB24F8"/>
    <w:rsid w:val="00FB2BB7"/>
    <w:rsid w:val="00FB3BCD"/>
    <w:rsid w:val="00FB3E97"/>
    <w:rsid w:val="00FB4478"/>
    <w:rsid w:val="00FB48F7"/>
    <w:rsid w:val="00FB4D4D"/>
    <w:rsid w:val="00FB4E91"/>
    <w:rsid w:val="00FB4EBA"/>
    <w:rsid w:val="00FB53A3"/>
    <w:rsid w:val="00FB5BEF"/>
    <w:rsid w:val="00FB5DC1"/>
    <w:rsid w:val="00FB65F1"/>
    <w:rsid w:val="00FB79C9"/>
    <w:rsid w:val="00FB7E9B"/>
    <w:rsid w:val="00FC0037"/>
    <w:rsid w:val="00FC005D"/>
    <w:rsid w:val="00FC0615"/>
    <w:rsid w:val="00FC0AE5"/>
    <w:rsid w:val="00FC0BFF"/>
    <w:rsid w:val="00FC116B"/>
    <w:rsid w:val="00FC1A9A"/>
    <w:rsid w:val="00FC1CF3"/>
    <w:rsid w:val="00FC1D5B"/>
    <w:rsid w:val="00FC2611"/>
    <w:rsid w:val="00FC2C36"/>
    <w:rsid w:val="00FC2C51"/>
    <w:rsid w:val="00FC2D08"/>
    <w:rsid w:val="00FC2D18"/>
    <w:rsid w:val="00FC36B6"/>
    <w:rsid w:val="00FC3FFC"/>
    <w:rsid w:val="00FC4622"/>
    <w:rsid w:val="00FC4DC6"/>
    <w:rsid w:val="00FC4EBB"/>
    <w:rsid w:val="00FC5668"/>
    <w:rsid w:val="00FC62FE"/>
    <w:rsid w:val="00FC689A"/>
    <w:rsid w:val="00FC6B1B"/>
    <w:rsid w:val="00FC6DCA"/>
    <w:rsid w:val="00FC6F24"/>
    <w:rsid w:val="00FC710A"/>
    <w:rsid w:val="00FC7530"/>
    <w:rsid w:val="00FC7C42"/>
    <w:rsid w:val="00FC7C5F"/>
    <w:rsid w:val="00FC7EE4"/>
    <w:rsid w:val="00FD0197"/>
    <w:rsid w:val="00FD1364"/>
    <w:rsid w:val="00FD1F4A"/>
    <w:rsid w:val="00FD21E7"/>
    <w:rsid w:val="00FD329A"/>
    <w:rsid w:val="00FD3F4F"/>
    <w:rsid w:val="00FD4065"/>
    <w:rsid w:val="00FD4295"/>
    <w:rsid w:val="00FD42F0"/>
    <w:rsid w:val="00FD4DA8"/>
    <w:rsid w:val="00FD4F55"/>
    <w:rsid w:val="00FD573E"/>
    <w:rsid w:val="00FD57C6"/>
    <w:rsid w:val="00FD647B"/>
    <w:rsid w:val="00FD6C60"/>
    <w:rsid w:val="00FD6E6E"/>
    <w:rsid w:val="00FD7038"/>
    <w:rsid w:val="00FE06DC"/>
    <w:rsid w:val="00FE0A80"/>
    <w:rsid w:val="00FE0C0F"/>
    <w:rsid w:val="00FE0C6E"/>
    <w:rsid w:val="00FE1053"/>
    <w:rsid w:val="00FE2127"/>
    <w:rsid w:val="00FE29FB"/>
    <w:rsid w:val="00FE2D4A"/>
    <w:rsid w:val="00FE30A0"/>
    <w:rsid w:val="00FE32A4"/>
    <w:rsid w:val="00FE43EB"/>
    <w:rsid w:val="00FE4AF8"/>
    <w:rsid w:val="00FE4BDD"/>
    <w:rsid w:val="00FE6128"/>
    <w:rsid w:val="00FE63B5"/>
    <w:rsid w:val="00FE64E7"/>
    <w:rsid w:val="00FE6D4F"/>
    <w:rsid w:val="00FE79DD"/>
    <w:rsid w:val="00FE79F8"/>
    <w:rsid w:val="00FE7AE5"/>
    <w:rsid w:val="00FE7E42"/>
    <w:rsid w:val="00FF1281"/>
    <w:rsid w:val="00FF185E"/>
    <w:rsid w:val="00FF193A"/>
    <w:rsid w:val="00FF2E82"/>
    <w:rsid w:val="00FF2F66"/>
    <w:rsid w:val="00FF31D8"/>
    <w:rsid w:val="00FF3651"/>
    <w:rsid w:val="00FF4106"/>
    <w:rsid w:val="00FF4CEE"/>
    <w:rsid w:val="00FF50BA"/>
    <w:rsid w:val="00FF5685"/>
    <w:rsid w:val="00FF6454"/>
    <w:rsid w:val="00FF7982"/>
    <w:rsid w:val="00FF7B7D"/>
    <w:rsid w:val="00FF7D11"/>
    <w:rsid w:val="010A0B98"/>
    <w:rsid w:val="010A22E3"/>
    <w:rsid w:val="014E5514"/>
    <w:rsid w:val="01CCD052"/>
    <w:rsid w:val="0221597B"/>
    <w:rsid w:val="024F81CF"/>
    <w:rsid w:val="0262B60A"/>
    <w:rsid w:val="02C3E82C"/>
    <w:rsid w:val="02C3F3A2"/>
    <w:rsid w:val="02C7B6DD"/>
    <w:rsid w:val="02CB0D9A"/>
    <w:rsid w:val="02CC879C"/>
    <w:rsid w:val="02E349EE"/>
    <w:rsid w:val="02E986E0"/>
    <w:rsid w:val="0313DFEE"/>
    <w:rsid w:val="0320057F"/>
    <w:rsid w:val="032D0BD2"/>
    <w:rsid w:val="03552E29"/>
    <w:rsid w:val="03679F8E"/>
    <w:rsid w:val="039C14F4"/>
    <w:rsid w:val="039F3065"/>
    <w:rsid w:val="03C6EEAE"/>
    <w:rsid w:val="03C9F344"/>
    <w:rsid w:val="03E542E4"/>
    <w:rsid w:val="03EE17B0"/>
    <w:rsid w:val="0412B61B"/>
    <w:rsid w:val="0433AE6A"/>
    <w:rsid w:val="0434E808"/>
    <w:rsid w:val="044EF7F7"/>
    <w:rsid w:val="045FB88D"/>
    <w:rsid w:val="046C5C8E"/>
    <w:rsid w:val="0485C8EF"/>
    <w:rsid w:val="049D62E3"/>
    <w:rsid w:val="04AA8D8D"/>
    <w:rsid w:val="04B2CDDD"/>
    <w:rsid w:val="04CC96DA"/>
    <w:rsid w:val="04D33467"/>
    <w:rsid w:val="04E2FC2D"/>
    <w:rsid w:val="04E42B1D"/>
    <w:rsid w:val="04E5C296"/>
    <w:rsid w:val="04EA5FF8"/>
    <w:rsid w:val="04F9B8FC"/>
    <w:rsid w:val="050835F2"/>
    <w:rsid w:val="050854B3"/>
    <w:rsid w:val="052C7341"/>
    <w:rsid w:val="056A83CF"/>
    <w:rsid w:val="057BD879"/>
    <w:rsid w:val="0587D0A5"/>
    <w:rsid w:val="059FA986"/>
    <w:rsid w:val="05FB88EE"/>
    <w:rsid w:val="06214740"/>
    <w:rsid w:val="0625EC22"/>
    <w:rsid w:val="062768CA"/>
    <w:rsid w:val="065FCDB0"/>
    <w:rsid w:val="06668DE9"/>
    <w:rsid w:val="0666B529"/>
    <w:rsid w:val="067EF0FC"/>
    <w:rsid w:val="06946925"/>
    <w:rsid w:val="06B0EDF9"/>
    <w:rsid w:val="06B94C4E"/>
    <w:rsid w:val="06DB8749"/>
    <w:rsid w:val="072827A3"/>
    <w:rsid w:val="073546C4"/>
    <w:rsid w:val="07584C15"/>
    <w:rsid w:val="075FCD7E"/>
    <w:rsid w:val="07784395"/>
    <w:rsid w:val="078246FE"/>
    <w:rsid w:val="07A919C2"/>
    <w:rsid w:val="07EB898E"/>
    <w:rsid w:val="07F4AE52"/>
    <w:rsid w:val="08086D3B"/>
    <w:rsid w:val="0811F13B"/>
    <w:rsid w:val="08228142"/>
    <w:rsid w:val="08280F80"/>
    <w:rsid w:val="083C6704"/>
    <w:rsid w:val="08610D9A"/>
    <w:rsid w:val="08C3C4F5"/>
    <w:rsid w:val="08E2CFC3"/>
    <w:rsid w:val="08E8C53A"/>
    <w:rsid w:val="090EA8C0"/>
    <w:rsid w:val="090F35CD"/>
    <w:rsid w:val="0917F336"/>
    <w:rsid w:val="091AF3D5"/>
    <w:rsid w:val="093BB5CA"/>
    <w:rsid w:val="094280A1"/>
    <w:rsid w:val="09630AC1"/>
    <w:rsid w:val="0977BEC3"/>
    <w:rsid w:val="09A4176A"/>
    <w:rsid w:val="09ADA360"/>
    <w:rsid w:val="09B6C449"/>
    <w:rsid w:val="09C27D28"/>
    <w:rsid w:val="09E7EA01"/>
    <w:rsid w:val="09EB94C6"/>
    <w:rsid w:val="09EDA0E5"/>
    <w:rsid w:val="0A067BE3"/>
    <w:rsid w:val="0A0B0795"/>
    <w:rsid w:val="0A308D9D"/>
    <w:rsid w:val="0A693C9E"/>
    <w:rsid w:val="0A8D9EFA"/>
    <w:rsid w:val="0AAD0A50"/>
    <w:rsid w:val="0AC52C0D"/>
    <w:rsid w:val="0ACEDCA2"/>
    <w:rsid w:val="0AD6E797"/>
    <w:rsid w:val="0AE99454"/>
    <w:rsid w:val="0AEFAD1D"/>
    <w:rsid w:val="0B08AA4D"/>
    <w:rsid w:val="0B1C6327"/>
    <w:rsid w:val="0B22BAD8"/>
    <w:rsid w:val="0B2B347C"/>
    <w:rsid w:val="0B3293DA"/>
    <w:rsid w:val="0B493766"/>
    <w:rsid w:val="0B862297"/>
    <w:rsid w:val="0B9D1686"/>
    <w:rsid w:val="0BB5225A"/>
    <w:rsid w:val="0BDA63E9"/>
    <w:rsid w:val="0BE7E86D"/>
    <w:rsid w:val="0C04120E"/>
    <w:rsid w:val="0C2349C2"/>
    <w:rsid w:val="0C595857"/>
    <w:rsid w:val="0C6031CB"/>
    <w:rsid w:val="0C9B2116"/>
    <w:rsid w:val="0CA93019"/>
    <w:rsid w:val="0CAF5FE1"/>
    <w:rsid w:val="0CC3F6D2"/>
    <w:rsid w:val="0CC88A9D"/>
    <w:rsid w:val="0CE53C4A"/>
    <w:rsid w:val="0CE8A729"/>
    <w:rsid w:val="0CF96C9A"/>
    <w:rsid w:val="0D35825E"/>
    <w:rsid w:val="0D587D74"/>
    <w:rsid w:val="0D6F9C15"/>
    <w:rsid w:val="0D887747"/>
    <w:rsid w:val="0D8AB9A0"/>
    <w:rsid w:val="0D9D35F8"/>
    <w:rsid w:val="0DA09895"/>
    <w:rsid w:val="0DCAAD83"/>
    <w:rsid w:val="0DD41720"/>
    <w:rsid w:val="0E17AC4E"/>
    <w:rsid w:val="0E4CE0AC"/>
    <w:rsid w:val="0E61B86E"/>
    <w:rsid w:val="0E6A400A"/>
    <w:rsid w:val="0E9297B6"/>
    <w:rsid w:val="0E93AFBF"/>
    <w:rsid w:val="0E9A13DD"/>
    <w:rsid w:val="0ECD2F64"/>
    <w:rsid w:val="0EE8C88B"/>
    <w:rsid w:val="0EFB5203"/>
    <w:rsid w:val="0F095C7B"/>
    <w:rsid w:val="0F12CEF1"/>
    <w:rsid w:val="0F130EA5"/>
    <w:rsid w:val="0F181AF6"/>
    <w:rsid w:val="0F791736"/>
    <w:rsid w:val="0F860B9F"/>
    <w:rsid w:val="0FA0D3F4"/>
    <w:rsid w:val="0FA192D8"/>
    <w:rsid w:val="0FB07139"/>
    <w:rsid w:val="0FBA93D8"/>
    <w:rsid w:val="0FBC2586"/>
    <w:rsid w:val="0FD392AD"/>
    <w:rsid w:val="0FE13CF6"/>
    <w:rsid w:val="0FF9F21C"/>
    <w:rsid w:val="100578F3"/>
    <w:rsid w:val="1006442F"/>
    <w:rsid w:val="1007C07D"/>
    <w:rsid w:val="101502B0"/>
    <w:rsid w:val="1022B97C"/>
    <w:rsid w:val="102F84A7"/>
    <w:rsid w:val="1054668F"/>
    <w:rsid w:val="105FBAAB"/>
    <w:rsid w:val="106CE5C3"/>
    <w:rsid w:val="10A52CDC"/>
    <w:rsid w:val="10C5B33A"/>
    <w:rsid w:val="10D1B779"/>
    <w:rsid w:val="10EAAEE7"/>
    <w:rsid w:val="112E1CD7"/>
    <w:rsid w:val="1146291B"/>
    <w:rsid w:val="11487E8F"/>
    <w:rsid w:val="1164CF10"/>
    <w:rsid w:val="11747382"/>
    <w:rsid w:val="1184859F"/>
    <w:rsid w:val="11B1B1C1"/>
    <w:rsid w:val="11BFECA8"/>
    <w:rsid w:val="11DB77F5"/>
    <w:rsid w:val="11EF7B45"/>
    <w:rsid w:val="11F1345B"/>
    <w:rsid w:val="12182308"/>
    <w:rsid w:val="12217154"/>
    <w:rsid w:val="12594186"/>
    <w:rsid w:val="126940F2"/>
    <w:rsid w:val="126EFF31"/>
    <w:rsid w:val="12A1104B"/>
    <w:rsid w:val="12A39B02"/>
    <w:rsid w:val="12AAEEDF"/>
    <w:rsid w:val="12E1F97C"/>
    <w:rsid w:val="13054BA5"/>
    <w:rsid w:val="130DC904"/>
    <w:rsid w:val="131F04D6"/>
    <w:rsid w:val="13460D29"/>
    <w:rsid w:val="13BB4196"/>
    <w:rsid w:val="13BD41B5"/>
    <w:rsid w:val="13C5EB23"/>
    <w:rsid w:val="13D87878"/>
    <w:rsid w:val="140561C9"/>
    <w:rsid w:val="1420B799"/>
    <w:rsid w:val="143A1FBD"/>
    <w:rsid w:val="143AA9E3"/>
    <w:rsid w:val="143AC26C"/>
    <w:rsid w:val="146B2068"/>
    <w:rsid w:val="146C0E53"/>
    <w:rsid w:val="14801F51"/>
    <w:rsid w:val="14C149D8"/>
    <w:rsid w:val="14CF9B2E"/>
    <w:rsid w:val="14D5DEBF"/>
    <w:rsid w:val="14D7F8A8"/>
    <w:rsid w:val="14F6D8FF"/>
    <w:rsid w:val="153BEE46"/>
    <w:rsid w:val="159FE70C"/>
    <w:rsid w:val="15B31E2D"/>
    <w:rsid w:val="15CF6674"/>
    <w:rsid w:val="15DC73D0"/>
    <w:rsid w:val="1609AD56"/>
    <w:rsid w:val="161BEFB2"/>
    <w:rsid w:val="16389500"/>
    <w:rsid w:val="163A4705"/>
    <w:rsid w:val="163E22B3"/>
    <w:rsid w:val="165EAB93"/>
    <w:rsid w:val="168C6EC4"/>
    <w:rsid w:val="16B06763"/>
    <w:rsid w:val="16C85DD6"/>
    <w:rsid w:val="16DE2F9B"/>
    <w:rsid w:val="1705AAF6"/>
    <w:rsid w:val="1715A9D4"/>
    <w:rsid w:val="171C6DEF"/>
    <w:rsid w:val="17584862"/>
    <w:rsid w:val="17715AF7"/>
    <w:rsid w:val="1773E819"/>
    <w:rsid w:val="178742B8"/>
    <w:rsid w:val="179BBB20"/>
    <w:rsid w:val="17A75F70"/>
    <w:rsid w:val="17B07BC0"/>
    <w:rsid w:val="17CCF6F9"/>
    <w:rsid w:val="17D65CBD"/>
    <w:rsid w:val="17DF759B"/>
    <w:rsid w:val="1805ECB4"/>
    <w:rsid w:val="180FFE11"/>
    <w:rsid w:val="181C0022"/>
    <w:rsid w:val="1837938E"/>
    <w:rsid w:val="1873B0F2"/>
    <w:rsid w:val="189455D0"/>
    <w:rsid w:val="18B4657B"/>
    <w:rsid w:val="18B93EC3"/>
    <w:rsid w:val="18D49617"/>
    <w:rsid w:val="18E736CA"/>
    <w:rsid w:val="18ED588D"/>
    <w:rsid w:val="18F92B9B"/>
    <w:rsid w:val="190C76F6"/>
    <w:rsid w:val="191581A9"/>
    <w:rsid w:val="191732AD"/>
    <w:rsid w:val="19204CFD"/>
    <w:rsid w:val="193E5348"/>
    <w:rsid w:val="194F73E5"/>
    <w:rsid w:val="19573043"/>
    <w:rsid w:val="1999EA44"/>
    <w:rsid w:val="19AB4BDE"/>
    <w:rsid w:val="19AF156D"/>
    <w:rsid w:val="19FDAA1A"/>
    <w:rsid w:val="1A3E5CFB"/>
    <w:rsid w:val="1A6A41B6"/>
    <w:rsid w:val="1A94FBFC"/>
    <w:rsid w:val="1A992DC0"/>
    <w:rsid w:val="1ACDFB3B"/>
    <w:rsid w:val="1AD56DDB"/>
    <w:rsid w:val="1B17D0C9"/>
    <w:rsid w:val="1B4E1794"/>
    <w:rsid w:val="1B4F138B"/>
    <w:rsid w:val="1B55FEC9"/>
    <w:rsid w:val="1B99318E"/>
    <w:rsid w:val="1B9FED09"/>
    <w:rsid w:val="1BC3856B"/>
    <w:rsid w:val="1BD1834F"/>
    <w:rsid w:val="1BD745F9"/>
    <w:rsid w:val="1BDD62CA"/>
    <w:rsid w:val="1BF09EAA"/>
    <w:rsid w:val="1C4BB554"/>
    <w:rsid w:val="1C60BB5D"/>
    <w:rsid w:val="1CAD253B"/>
    <w:rsid w:val="1CB4CEA6"/>
    <w:rsid w:val="1CC7CA83"/>
    <w:rsid w:val="1CFAF65A"/>
    <w:rsid w:val="1D34036D"/>
    <w:rsid w:val="1D6444BE"/>
    <w:rsid w:val="1D752126"/>
    <w:rsid w:val="1D754712"/>
    <w:rsid w:val="1D85EC06"/>
    <w:rsid w:val="1D8EC39D"/>
    <w:rsid w:val="1DCC9CBE"/>
    <w:rsid w:val="1DD1128D"/>
    <w:rsid w:val="1DD29CC8"/>
    <w:rsid w:val="1DD9BB64"/>
    <w:rsid w:val="1DE0F880"/>
    <w:rsid w:val="1DF2B59F"/>
    <w:rsid w:val="1E00BDAA"/>
    <w:rsid w:val="1E166077"/>
    <w:rsid w:val="1E208B8B"/>
    <w:rsid w:val="1E5553C1"/>
    <w:rsid w:val="1E652ABF"/>
    <w:rsid w:val="1E87967B"/>
    <w:rsid w:val="1EB9715D"/>
    <w:rsid w:val="1EBBF44A"/>
    <w:rsid w:val="1EE4ACAD"/>
    <w:rsid w:val="1EF2EEFC"/>
    <w:rsid w:val="1EF74572"/>
    <w:rsid w:val="1F3E6955"/>
    <w:rsid w:val="1F6237D5"/>
    <w:rsid w:val="1F7DDDF3"/>
    <w:rsid w:val="1F973A86"/>
    <w:rsid w:val="1F98795D"/>
    <w:rsid w:val="1FCDD8FB"/>
    <w:rsid w:val="1FD71A81"/>
    <w:rsid w:val="1FD94F46"/>
    <w:rsid w:val="2017E686"/>
    <w:rsid w:val="201D1B3A"/>
    <w:rsid w:val="2021CE8C"/>
    <w:rsid w:val="20483598"/>
    <w:rsid w:val="2049159F"/>
    <w:rsid w:val="2070B2C3"/>
    <w:rsid w:val="207FE979"/>
    <w:rsid w:val="209FB797"/>
    <w:rsid w:val="20BE925C"/>
    <w:rsid w:val="20C35035"/>
    <w:rsid w:val="20FD5AA9"/>
    <w:rsid w:val="20FED969"/>
    <w:rsid w:val="21677226"/>
    <w:rsid w:val="2169F22C"/>
    <w:rsid w:val="216F1EA6"/>
    <w:rsid w:val="218471F3"/>
    <w:rsid w:val="21C93E01"/>
    <w:rsid w:val="21CDECB5"/>
    <w:rsid w:val="21D51EEB"/>
    <w:rsid w:val="21F76E24"/>
    <w:rsid w:val="221C4D6F"/>
    <w:rsid w:val="2222FC2B"/>
    <w:rsid w:val="2229FB4C"/>
    <w:rsid w:val="224775A7"/>
    <w:rsid w:val="225B6517"/>
    <w:rsid w:val="2269D61B"/>
    <w:rsid w:val="2280149D"/>
    <w:rsid w:val="2289F309"/>
    <w:rsid w:val="22B5628B"/>
    <w:rsid w:val="22B9F656"/>
    <w:rsid w:val="22E15726"/>
    <w:rsid w:val="2308830F"/>
    <w:rsid w:val="2337C4AD"/>
    <w:rsid w:val="233C49EC"/>
    <w:rsid w:val="2356A06E"/>
    <w:rsid w:val="2371221D"/>
    <w:rsid w:val="23843B41"/>
    <w:rsid w:val="23B2947B"/>
    <w:rsid w:val="23E03183"/>
    <w:rsid w:val="23F0EB05"/>
    <w:rsid w:val="24445456"/>
    <w:rsid w:val="247BCE71"/>
    <w:rsid w:val="248A1FA3"/>
    <w:rsid w:val="248B6C59"/>
    <w:rsid w:val="24BB232F"/>
    <w:rsid w:val="24ED4993"/>
    <w:rsid w:val="252B4F30"/>
    <w:rsid w:val="253B1A95"/>
    <w:rsid w:val="2557B554"/>
    <w:rsid w:val="256E9292"/>
    <w:rsid w:val="2577AF50"/>
    <w:rsid w:val="258082E0"/>
    <w:rsid w:val="26342AE0"/>
    <w:rsid w:val="26A7A991"/>
    <w:rsid w:val="26A99F12"/>
    <w:rsid w:val="26B78B6F"/>
    <w:rsid w:val="26C93C66"/>
    <w:rsid w:val="26CD552A"/>
    <w:rsid w:val="26D8F50C"/>
    <w:rsid w:val="26E2B8E7"/>
    <w:rsid w:val="26F6BBF8"/>
    <w:rsid w:val="270A4EE3"/>
    <w:rsid w:val="2718A590"/>
    <w:rsid w:val="2735A5E3"/>
    <w:rsid w:val="2754BC87"/>
    <w:rsid w:val="2775E701"/>
    <w:rsid w:val="27817D7D"/>
    <w:rsid w:val="278191B6"/>
    <w:rsid w:val="27910D40"/>
    <w:rsid w:val="27BD24CE"/>
    <w:rsid w:val="27D3037E"/>
    <w:rsid w:val="27DC528B"/>
    <w:rsid w:val="27E82D79"/>
    <w:rsid w:val="27E84E29"/>
    <w:rsid w:val="28239AC1"/>
    <w:rsid w:val="28519E2D"/>
    <w:rsid w:val="28535BD0"/>
    <w:rsid w:val="2857E933"/>
    <w:rsid w:val="285AC645"/>
    <w:rsid w:val="2867265D"/>
    <w:rsid w:val="286D5A61"/>
    <w:rsid w:val="28A628FF"/>
    <w:rsid w:val="28A87E73"/>
    <w:rsid w:val="28A96F1D"/>
    <w:rsid w:val="28AD1F87"/>
    <w:rsid w:val="28AEFFCD"/>
    <w:rsid w:val="28AF1CF9"/>
    <w:rsid w:val="28C72A06"/>
    <w:rsid w:val="28E6AB01"/>
    <w:rsid w:val="28FB1642"/>
    <w:rsid w:val="2909A09D"/>
    <w:rsid w:val="2910DE97"/>
    <w:rsid w:val="291C46CA"/>
    <w:rsid w:val="294BA580"/>
    <w:rsid w:val="294F7B29"/>
    <w:rsid w:val="29515818"/>
    <w:rsid w:val="29556D07"/>
    <w:rsid w:val="2958F52F"/>
    <w:rsid w:val="29750EC2"/>
    <w:rsid w:val="297822EC"/>
    <w:rsid w:val="29B8AB66"/>
    <w:rsid w:val="29B90383"/>
    <w:rsid w:val="29CF18C7"/>
    <w:rsid w:val="29EE8066"/>
    <w:rsid w:val="29F71393"/>
    <w:rsid w:val="2A266BCC"/>
    <w:rsid w:val="2A2F6E63"/>
    <w:rsid w:val="2A584C5F"/>
    <w:rsid w:val="2A5DB1B6"/>
    <w:rsid w:val="2A9A6905"/>
    <w:rsid w:val="2AA115C1"/>
    <w:rsid w:val="2AA2B574"/>
    <w:rsid w:val="2AA7F156"/>
    <w:rsid w:val="2AE16FF4"/>
    <w:rsid w:val="2AE470DA"/>
    <w:rsid w:val="2AF4C590"/>
    <w:rsid w:val="2B18AE7C"/>
    <w:rsid w:val="2B2666E3"/>
    <w:rsid w:val="2B3B3ADF"/>
    <w:rsid w:val="2B3CCD82"/>
    <w:rsid w:val="2B4B2DD4"/>
    <w:rsid w:val="2B693F40"/>
    <w:rsid w:val="2B8AFC92"/>
    <w:rsid w:val="2BAC5F20"/>
    <w:rsid w:val="2BC56FCA"/>
    <w:rsid w:val="2BE3BB0C"/>
    <w:rsid w:val="2BE96D81"/>
    <w:rsid w:val="2BF09B4D"/>
    <w:rsid w:val="2C41F9FD"/>
    <w:rsid w:val="2C5D9C18"/>
    <w:rsid w:val="2C697789"/>
    <w:rsid w:val="2C8DC4C9"/>
    <w:rsid w:val="2C9761F3"/>
    <w:rsid w:val="2C9E0463"/>
    <w:rsid w:val="2CE9A2C4"/>
    <w:rsid w:val="2CF1E5E2"/>
    <w:rsid w:val="2CF8175A"/>
    <w:rsid w:val="2D43F72B"/>
    <w:rsid w:val="2D46E0D3"/>
    <w:rsid w:val="2D5ADC9C"/>
    <w:rsid w:val="2DC19535"/>
    <w:rsid w:val="2DC5ED97"/>
    <w:rsid w:val="2DD3BE3C"/>
    <w:rsid w:val="2DDC4162"/>
    <w:rsid w:val="2DE1340D"/>
    <w:rsid w:val="2E20F2A9"/>
    <w:rsid w:val="2E493F7D"/>
    <w:rsid w:val="2E4E9FE8"/>
    <w:rsid w:val="2E5D83FA"/>
    <w:rsid w:val="2E72DBD2"/>
    <w:rsid w:val="2E8450A8"/>
    <w:rsid w:val="2E963D3F"/>
    <w:rsid w:val="2EA1E2E4"/>
    <w:rsid w:val="2EAAC655"/>
    <w:rsid w:val="2EFB0A8F"/>
    <w:rsid w:val="2F0BBD85"/>
    <w:rsid w:val="2F2CBD1E"/>
    <w:rsid w:val="2F45483B"/>
    <w:rsid w:val="2F565FE0"/>
    <w:rsid w:val="2F70A1FD"/>
    <w:rsid w:val="2F89F175"/>
    <w:rsid w:val="2F93301E"/>
    <w:rsid w:val="2F9FE5FA"/>
    <w:rsid w:val="2FB9F18B"/>
    <w:rsid w:val="2FEE7182"/>
    <w:rsid w:val="2FFCBE6F"/>
    <w:rsid w:val="3024B150"/>
    <w:rsid w:val="303F3140"/>
    <w:rsid w:val="304300DC"/>
    <w:rsid w:val="3056FE05"/>
    <w:rsid w:val="3059AFFC"/>
    <w:rsid w:val="307E8195"/>
    <w:rsid w:val="30A5A296"/>
    <w:rsid w:val="30DB9E18"/>
    <w:rsid w:val="310172DA"/>
    <w:rsid w:val="3113E224"/>
    <w:rsid w:val="311C21E4"/>
    <w:rsid w:val="3145F925"/>
    <w:rsid w:val="3155F36B"/>
    <w:rsid w:val="31664DE1"/>
    <w:rsid w:val="31810130"/>
    <w:rsid w:val="31BC9393"/>
    <w:rsid w:val="31D97982"/>
    <w:rsid w:val="31F25B5A"/>
    <w:rsid w:val="31F9939A"/>
    <w:rsid w:val="32052BD5"/>
    <w:rsid w:val="321A51F6"/>
    <w:rsid w:val="321FA73C"/>
    <w:rsid w:val="3226E0C0"/>
    <w:rsid w:val="32304FE8"/>
    <w:rsid w:val="324CB503"/>
    <w:rsid w:val="326C2D9E"/>
    <w:rsid w:val="3277451D"/>
    <w:rsid w:val="327ACC92"/>
    <w:rsid w:val="32822919"/>
    <w:rsid w:val="3293C21E"/>
    <w:rsid w:val="32AF59CB"/>
    <w:rsid w:val="32BE4D8F"/>
    <w:rsid w:val="32F51E62"/>
    <w:rsid w:val="32FC69E3"/>
    <w:rsid w:val="3305458F"/>
    <w:rsid w:val="3306CEED"/>
    <w:rsid w:val="3316D64D"/>
    <w:rsid w:val="332325D5"/>
    <w:rsid w:val="33265B6D"/>
    <w:rsid w:val="333FF35F"/>
    <w:rsid w:val="335A297A"/>
    <w:rsid w:val="33819763"/>
    <w:rsid w:val="33880E6B"/>
    <w:rsid w:val="33C6A423"/>
    <w:rsid w:val="33F730D5"/>
    <w:rsid w:val="34180933"/>
    <w:rsid w:val="341EAFB0"/>
    <w:rsid w:val="34302C6C"/>
    <w:rsid w:val="344431ED"/>
    <w:rsid w:val="344B9689"/>
    <w:rsid w:val="34629521"/>
    <w:rsid w:val="3497AAD6"/>
    <w:rsid w:val="34991CC8"/>
    <w:rsid w:val="34AE0E76"/>
    <w:rsid w:val="34AFB008"/>
    <w:rsid w:val="34BE568D"/>
    <w:rsid w:val="34C8F4F9"/>
    <w:rsid w:val="34E26246"/>
    <w:rsid w:val="35130B2A"/>
    <w:rsid w:val="353182F6"/>
    <w:rsid w:val="355EC7CC"/>
    <w:rsid w:val="35691BE5"/>
    <w:rsid w:val="3575B3EF"/>
    <w:rsid w:val="358008A5"/>
    <w:rsid w:val="35A46667"/>
    <w:rsid w:val="35B1C983"/>
    <w:rsid w:val="360577EC"/>
    <w:rsid w:val="36149D2F"/>
    <w:rsid w:val="36308663"/>
    <w:rsid w:val="363FA250"/>
    <w:rsid w:val="36844970"/>
    <w:rsid w:val="36A5A043"/>
    <w:rsid w:val="36D45CB9"/>
    <w:rsid w:val="374624EB"/>
    <w:rsid w:val="37462D9C"/>
    <w:rsid w:val="3787FC62"/>
    <w:rsid w:val="380095BB"/>
    <w:rsid w:val="381ABDB7"/>
    <w:rsid w:val="381EE85E"/>
    <w:rsid w:val="3842FBA5"/>
    <w:rsid w:val="38775B89"/>
    <w:rsid w:val="389C0C52"/>
    <w:rsid w:val="38C1CA61"/>
    <w:rsid w:val="38CA9C08"/>
    <w:rsid w:val="39219FDF"/>
    <w:rsid w:val="393CFFB8"/>
    <w:rsid w:val="394D7BD9"/>
    <w:rsid w:val="398E186C"/>
    <w:rsid w:val="39980378"/>
    <w:rsid w:val="399E829E"/>
    <w:rsid w:val="39B96682"/>
    <w:rsid w:val="39CE95E4"/>
    <w:rsid w:val="39D78499"/>
    <w:rsid w:val="39DE3189"/>
    <w:rsid w:val="39DF6C14"/>
    <w:rsid w:val="39EBCBBC"/>
    <w:rsid w:val="3A087CD0"/>
    <w:rsid w:val="3A10D603"/>
    <w:rsid w:val="3A68E14C"/>
    <w:rsid w:val="3A75B99A"/>
    <w:rsid w:val="3AA39097"/>
    <w:rsid w:val="3ACAF1B0"/>
    <w:rsid w:val="3AD04351"/>
    <w:rsid w:val="3AD21388"/>
    <w:rsid w:val="3AD97D4A"/>
    <w:rsid w:val="3ADE2DE9"/>
    <w:rsid w:val="3AF85E07"/>
    <w:rsid w:val="3AFDAE3F"/>
    <w:rsid w:val="3B0F72E0"/>
    <w:rsid w:val="3B15AEC1"/>
    <w:rsid w:val="3B32B7C0"/>
    <w:rsid w:val="3B3CA0E4"/>
    <w:rsid w:val="3B41CBE6"/>
    <w:rsid w:val="3B5481CF"/>
    <w:rsid w:val="3B5C848B"/>
    <w:rsid w:val="3B611CF8"/>
    <w:rsid w:val="3B98E135"/>
    <w:rsid w:val="3BAC3CDA"/>
    <w:rsid w:val="3BB8539D"/>
    <w:rsid w:val="3BCB6C76"/>
    <w:rsid w:val="3C218A9B"/>
    <w:rsid w:val="3C2F1EB0"/>
    <w:rsid w:val="3C3B0121"/>
    <w:rsid w:val="3C41C7A1"/>
    <w:rsid w:val="3C76FB8A"/>
    <w:rsid w:val="3C8B44C3"/>
    <w:rsid w:val="3C8FDEBF"/>
    <w:rsid w:val="3CA423CA"/>
    <w:rsid w:val="3CAD7ED5"/>
    <w:rsid w:val="3CD8C259"/>
    <w:rsid w:val="3CE1510C"/>
    <w:rsid w:val="3CE8D2CF"/>
    <w:rsid w:val="3CF71C2D"/>
    <w:rsid w:val="3D06ADB4"/>
    <w:rsid w:val="3D160943"/>
    <w:rsid w:val="3D1939BA"/>
    <w:rsid w:val="3D34A16A"/>
    <w:rsid w:val="3D3BA45E"/>
    <w:rsid w:val="3D431F62"/>
    <w:rsid w:val="3D4B0B11"/>
    <w:rsid w:val="3D553CC3"/>
    <w:rsid w:val="3D62E064"/>
    <w:rsid w:val="3D8D3165"/>
    <w:rsid w:val="3DC19B4A"/>
    <w:rsid w:val="3DC50E91"/>
    <w:rsid w:val="3E00B734"/>
    <w:rsid w:val="3E1963B1"/>
    <w:rsid w:val="3E372E5F"/>
    <w:rsid w:val="3ED2D2C6"/>
    <w:rsid w:val="3ED358B6"/>
    <w:rsid w:val="3EFDBDC2"/>
    <w:rsid w:val="3F149C4F"/>
    <w:rsid w:val="3F19955F"/>
    <w:rsid w:val="3F24658D"/>
    <w:rsid w:val="3F28F4DC"/>
    <w:rsid w:val="3F652CA4"/>
    <w:rsid w:val="3F6FBAF3"/>
    <w:rsid w:val="3FA250E0"/>
    <w:rsid w:val="3FBCA05E"/>
    <w:rsid w:val="400F87BC"/>
    <w:rsid w:val="4036A05E"/>
    <w:rsid w:val="4042D0CC"/>
    <w:rsid w:val="404AF583"/>
    <w:rsid w:val="4055C773"/>
    <w:rsid w:val="406B61B1"/>
    <w:rsid w:val="40776C67"/>
    <w:rsid w:val="40A9C163"/>
    <w:rsid w:val="40C22ED9"/>
    <w:rsid w:val="40C47B9D"/>
    <w:rsid w:val="41428A9E"/>
    <w:rsid w:val="41573C8E"/>
    <w:rsid w:val="416F996A"/>
    <w:rsid w:val="417D05EB"/>
    <w:rsid w:val="41A33748"/>
    <w:rsid w:val="41A3F856"/>
    <w:rsid w:val="41A437F5"/>
    <w:rsid w:val="41C09F39"/>
    <w:rsid w:val="41DFEC1F"/>
    <w:rsid w:val="41E0E6B3"/>
    <w:rsid w:val="4205FF30"/>
    <w:rsid w:val="4211C0D3"/>
    <w:rsid w:val="4264F39C"/>
    <w:rsid w:val="427B149B"/>
    <w:rsid w:val="427D417D"/>
    <w:rsid w:val="42CD7D23"/>
    <w:rsid w:val="42EAFC76"/>
    <w:rsid w:val="431B56D7"/>
    <w:rsid w:val="43306482"/>
    <w:rsid w:val="43567D64"/>
    <w:rsid w:val="436BC296"/>
    <w:rsid w:val="4390CECB"/>
    <w:rsid w:val="43DF0DA6"/>
    <w:rsid w:val="43E4BB3A"/>
    <w:rsid w:val="43EA8EE1"/>
    <w:rsid w:val="44116937"/>
    <w:rsid w:val="44139EF4"/>
    <w:rsid w:val="4441B879"/>
    <w:rsid w:val="44528307"/>
    <w:rsid w:val="4454B097"/>
    <w:rsid w:val="449A9764"/>
    <w:rsid w:val="44A11F59"/>
    <w:rsid w:val="44A6C5D5"/>
    <w:rsid w:val="44C1A2CA"/>
    <w:rsid w:val="44C772EA"/>
    <w:rsid w:val="44CC70A0"/>
    <w:rsid w:val="44D08480"/>
    <w:rsid w:val="44DD78D6"/>
    <w:rsid w:val="4512882F"/>
    <w:rsid w:val="4523577F"/>
    <w:rsid w:val="4525C78F"/>
    <w:rsid w:val="454274DF"/>
    <w:rsid w:val="4551BA55"/>
    <w:rsid w:val="457D4C16"/>
    <w:rsid w:val="45939AB8"/>
    <w:rsid w:val="45B053FA"/>
    <w:rsid w:val="45F9C8F8"/>
    <w:rsid w:val="46386776"/>
    <w:rsid w:val="4647B652"/>
    <w:rsid w:val="464CAF22"/>
    <w:rsid w:val="4655AB40"/>
    <w:rsid w:val="465D1070"/>
    <w:rsid w:val="467ABA23"/>
    <w:rsid w:val="46A57D3B"/>
    <w:rsid w:val="46B3687E"/>
    <w:rsid w:val="46D6A992"/>
    <w:rsid w:val="46F7541B"/>
    <w:rsid w:val="4701A34E"/>
    <w:rsid w:val="47191C77"/>
    <w:rsid w:val="472D3477"/>
    <w:rsid w:val="474C245B"/>
    <w:rsid w:val="4750E2F0"/>
    <w:rsid w:val="477409BA"/>
    <w:rsid w:val="47B88EAE"/>
    <w:rsid w:val="47C905C9"/>
    <w:rsid w:val="47FA1F01"/>
    <w:rsid w:val="480C5738"/>
    <w:rsid w:val="48230457"/>
    <w:rsid w:val="482758FD"/>
    <w:rsid w:val="4829215E"/>
    <w:rsid w:val="483E77CB"/>
    <w:rsid w:val="486BABE1"/>
    <w:rsid w:val="487BBA6C"/>
    <w:rsid w:val="488B6F58"/>
    <w:rsid w:val="48AFB2E2"/>
    <w:rsid w:val="48B4ECD8"/>
    <w:rsid w:val="48CA11B1"/>
    <w:rsid w:val="48DE8CF4"/>
    <w:rsid w:val="48EC8301"/>
    <w:rsid w:val="49373999"/>
    <w:rsid w:val="4959C500"/>
    <w:rsid w:val="496FE4BB"/>
    <w:rsid w:val="49900142"/>
    <w:rsid w:val="49980461"/>
    <w:rsid w:val="49B95747"/>
    <w:rsid w:val="49C5FB32"/>
    <w:rsid w:val="4A038522"/>
    <w:rsid w:val="4A09B4C9"/>
    <w:rsid w:val="4A13B6F2"/>
    <w:rsid w:val="4A18A79C"/>
    <w:rsid w:val="4A1E1F15"/>
    <w:rsid w:val="4A1FDFAF"/>
    <w:rsid w:val="4A2A7006"/>
    <w:rsid w:val="4A3031B1"/>
    <w:rsid w:val="4A5236DF"/>
    <w:rsid w:val="4B3C1480"/>
    <w:rsid w:val="4B5C0BD1"/>
    <w:rsid w:val="4B72E99C"/>
    <w:rsid w:val="4B992942"/>
    <w:rsid w:val="4BBDE80C"/>
    <w:rsid w:val="4BC566D9"/>
    <w:rsid w:val="4BCE69C1"/>
    <w:rsid w:val="4BE71AF4"/>
    <w:rsid w:val="4C25CA45"/>
    <w:rsid w:val="4C6BBBA5"/>
    <w:rsid w:val="4C898C9E"/>
    <w:rsid w:val="4CC03DBC"/>
    <w:rsid w:val="4CE4E736"/>
    <w:rsid w:val="4CF84F3A"/>
    <w:rsid w:val="4D55BFD7"/>
    <w:rsid w:val="4D6E86F2"/>
    <w:rsid w:val="4D8B13B9"/>
    <w:rsid w:val="4D9127FB"/>
    <w:rsid w:val="4DA34845"/>
    <w:rsid w:val="4DA8D7E8"/>
    <w:rsid w:val="4DDD158C"/>
    <w:rsid w:val="4DE14EC8"/>
    <w:rsid w:val="4E037E22"/>
    <w:rsid w:val="4E349AA0"/>
    <w:rsid w:val="4E3C86D4"/>
    <w:rsid w:val="4E42AF0B"/>
    <w:rsid w:val="4E650AEB"/>
    <w:rsid w:val="4E6524F2"/>
    <w:rsid w:val="4E6D6A7D"/>
    <w:rsid w:val="4E6DCFC6"/>
    <w:rsid w:val="4E84BCCB"/>
    <w:rsid w:val="4E9586CB"/>
    <w:rsid w:val="4EF16A06"/>
    <w:rsid w:val="4F1EBBB6"/>
    <w:rsid w:val="4F43F830"/>
    <w:rsid w:val="4F50898B"/>
    <w:rsid w:val="4F60959F"/>
    <w:rsid w:val="4F64B133"/>
    <w:rsid w:val="4F76ADAC"/>
    <w:rsid w:val="4F84DE80"/>
    <w:rsid w:val="4FA97370"/>
    <w:rsid w:val="4FB19B73"/>
    <w:rsid w:val="4FB2FD34"/>
    <w:rsid w:val="4FC21FE7"/>
    <w:rsid w:val="50760694"/>
    <w:rsid w:val="507E61B7"/>
    <w:rsid w:val="50864AD8"/>
    <w:rsid w:val="50A84990"/>
    <w:rsid w:val="50F63420"/>
    <w:rsid w:val="5111712C"/>
    <w:rsid w:val="51402274"/>
    <w:rsid w:val="5145B808"/>
    <w:rsid w:val="514707AD"/>
    <w:rsid w:val="5177F672"/>
    <w:rsid w:val="51988FC5"/>
    <w:rsid w:val="51A740DF"/>
    <w:rsid w:val="51BC8E67"/>
    <w:rsid w:val="51CC9015"/>
    <w:rsid w:val="51D59CF4"/>
    <w:rsid w:val="51E92AF7"/>
    <w:rsid w:val="51EFC41F"/>
    <w:rsid w:val="51F7D36F"/>
    <w:rsid w:val="51FD7D3C"/>
    <w:rsid w:val="5206F43E"/>
    <w:rsid w:val="520ED470"/>
    <w:rsid w:val="5214867F"/>
    <w:rsid w:val="521A3218"/>
    <w:rsid w:val="523C9303"/>
    <w:rsid w:val="52565C78"/>
    <w:rsid w:val="52766D31"/>
    <w:rsid w:val="52920481"/>
    <w:rsid w:val="52B06BBB"/>
    <w:rsid w:val="52E19514"/>
    <w:rsid w:val="52E58D52"/>
    <w:rsid w:val="53080BC3"/>
    <w:rsid w:val="531CD853"/>
    <w:rsid w:val="532E724E"/>
    <w:rsid w:val="533ED1F6"/>
    <w:rsid w:val="534044CA"/>
    <w:rsid w:val="535BDAF5"/>
    <w:rsid w:val="535DEFCC"/>
    <w:rsid w:val="536DF0A2"/>
    <w:rsid w:val="5383AD78"/>
    <w:rsid w:val="538AF2F1"/>
    <w:rsid w:val="539F35B5"/>
    <w:rsid w:val="53A7CFB7"/>
    <w:rsid w:val="53AEAC6B"/>
    <w:rsid w:val="53B4F38B"/>
    <w:rsid w:val="53DE1698"/>
    <w:rsid w:val="53E26439"/>
    <w:rsid w:val="53F99083"/>
    <w:rsid w:val="53FEDEE9"/>
    <w:rsid w:val="54055D3A"/>
    <w:rsid w:val="54076696"/>
    <w:rsid w:val="541DBD0D"/>
    <w:rsid w:val="5437C029"/>
    <w:rsid w:val="5458B312"/>
    <w:rsid w:val="54607EFB"/>
    <w:rsid w:val="54970661"/>
    <w:rsid w:val="54B62771"/>
    <w:rsid w:val="54BA6561"/>
    <w:rsid w:val="54C46BEB"/>
    <w:rsid w:val="54F97797"/>
    <w:rsid w:val="551F7DD9"/>
    <w:rsid w:val="552C2850"/>
    <w:rsid w:val="554A5F2B"/>
    <w:rsid w:val="55A90F8A"/>
    <w:rsid w:val="55BBCF4F"/>
    <w:rsid w:val="55BE50D4"/>
    <w:rsid w:val="55D473C6"/>
    <w:rsid w:val="55EF9DC4"/>
    <w:rsid w:val="55F65A76"/>
    <w:rsid w:val="560C5533"/>
    <w:rsid w:val="561009D4"/>
    <w:rsid w:val="56236820"/>
    <w:rsid w:val="5628A405"/>
    <w:rsid w:val="5629AFD8"/>
    <w:rsid w:val="569FF91E"/>
    <w:rsid w:val="56C23801"/>
    <w:rsid w:val="56D8AA71"/>
    <w:rsid w:val="56F623D4"/>
    <w:rsid w:val="56F6F8CE"/>
    <w:rsid w:val="56FE62B7"/>
    <w:rsid w:val="57139F7E"/>
    <w:rsid w:val="571E9019"/>
    <w:rsid w:val="5762E0F0"/>
    <w:rsid w:val="57807375"/>
    <w:rsid w:val="5787E2DB"/>
    <w:rsid w:val="579647F4"/>
    <w:rsid w:val="579C9558"/>
    <w:rsid w:val="57A47C8D"/>
    <w:rsid w:val="57D0586B"/>
    <w:rsid w:val="5816F221"/>
    <w:rsid w:val="581D908E"/>
    <w:rsid w:val="58F488B5"/>
    <w:rsid w:val="58F7E4A3"/>
    <w:rsid w:val="5913F588"/>
    <w:rsid w:val="591C43D6"/>
    <w:rsid w:val="592EB101"/>
    <w:rsid w:val="59317CC0"/>
    <w:rsid w:val="597C41D8"/>
    <w:rsid w:val="59D1AAB0"/>
    <w:rsid w:val="59D9FB61"/>
    <w:rsid w:val="59E2781D"/>
    <w:rsid w:val="59F66F07"/>
    <w:rsid w:val="5A112DB7"/>
    <w:rsid w:val="5A4BE801"/>
    <w:rsid w:val="5A592DFF"/>
    <w:rsid w:val="5A695BE3"/>
    <w:rsid w:val="5A7F9ECA"/>
    <w:rsid w:val="5AAA29BA"/>
    <w:rsid w:val="5AB0B8EC"/>
    <w:rsid w:val="5AB6DCB3"/>
    <w:rsid w:val="5B9E0B0E"/>
    <w:rsid w:val="5BB13B86"/>
    <w:rsid w:val="5BCCB906"/>
    <w:rsid w:val="5BEF80EF"/>
    <w:rsid w:val="5C24C99C"/>
    <w:rsid w:val="5C37C533"/>
    <w:rsid w:val="5C83949A"/>
    <w:rsid w:val="5C98333F"/>
    <w:rsid w:val="5CAAB2FF"/>
    <w:rsid w:val="5CBE5746"/>
    <w:rsid w:val="5CCDCCB0"/>
    <w:rsid w:val="5CD618A7"/>
    <w:rsid w:val="5CF712C2"/>
    <w:rsid w:val="5D0E127A"/>
    <w:rsid w:val="5D0E9977"/>
    <w:rsid w:val="5D529512"/>
    <w:rsid w:val="5D63F018"/>
    <w:rsid w:val="5D6DA43B"/>
    <w:rsid w:val="5D6DC154"/>
    <w:rsid w:val="5D951C35"/>
    <w:rsid w:val="5DBB6885"/>
    <w:rsid w:val="5DC77EE7"/>
    <w:rsid w:val="5E3B5E8F"/>
    <w:rsid w:val="5E461537"/>
    <w:rsid w:val="5E468360"/>
    <w:rsid w:val="5E6A72D2"/>
    <w:rsid w:val="5E85E9E0"/>
    <w:rsid w:val="5ECBB434"/>
    <w:rsid w:val="5ED503CF"/>
    <w:rsid w:val="5F0EEB74"/>
    <w:rsid w:val="5F2DAFD3"/>
    <w:rsid w:val="5F43097D"/>
    <w:rsid w:val="5F7A3E35"/>
    <w:rsid w:val="5F9B50FC"/>
    <w:rsid w:val="5FC40F44"/>
    <w:rsid w:val="5FCF6A85"/>
    <w:rsid w:val="60059F75"/>
    <w:rsid w:val="600D5E5A"/>
    <w:rsid w:val="602ACEA4"/>
    <w:rsid w:val="609B6A30"/>
    <w:rsid w:val="60E92AF7"/>
    <w:rsid w:val="60FC7DD9"/>
    <w:rsid w:val="6108DE37"/>
    <w:rsid w:val="611A7750"/>
    <w:rsid w:val="6149F0D2"/>
    <w:rsid w:val="6152CD3B"/>
    <w:rsid w:val="616FB24D"/>
    <w:rsid w:val="6171E9E2"/>
    <w:rsid w:val="6180FB82"/>
    <w:rsid w:val="618294C8"/>
    <w:rsid w:val="61AF1252"/>
    <w:rsid w:val="61CA4E48"/>
    <w:rsid w:val="61CC7C8D"/>
    <w:rsid w:val="61EDAC45"/>
    <w:rsid w:val="62008A9F"/>
    <w:rsid w:val="6205430E"/>
    <w:rsid w:val="62091672"/>
    <w:rsid w:val="6241155E"/>
    <w:rsid w:val="6252E1BB"/>
    <w:rsid w:val="6265211A"/>
    <w:rsid w:val="6265EC1A"/>
    <w:rsid w:val="62896710"/>
    <w:rsid w:val="62FA63CA"/>
    <w:rsid w:val="6307FA89"/>
    <w:rsid w:val="6316F800"/>
    <w:rsid w:val="631E6529"/>
    <w:rsid w:val="63398CFF"/>
    <w:rsid w:val="634068B0"/>
    <w:rsid w:val="6345ECBD"/>
    <w:rsid w:val="63540442"/>
    <w:rsid w:val="6377C70F"/>
    <w:rsid w:val="63A694B2"/>
    <w:rsid w:val="63C766BC"/>
    <w:rsid w:val="63CF4521"/>
    <w:rsid w:val="642B7D6D"/>
    <w:rsid w:val="64986EA7"/>
    <w:rsid w:val="64B78055"/>
    <w:rsid w:val="64EF8539"/>
    <w:rsid w:val="64F6A0F2"/>
    <w:rsid w:val="64F6FC37"/>
    <w:rsid w:val="64F86367"/>
    <w:rsid w:val="650C4CF0"/>
    <w:rsid w:val="650CED31"/>
    <w:rsid w:val="6517E137"/>
    <w:rsid w:val="65230A19"/>
    <w:rsid w:val="6549A5B9"/>
    <w:rsid w:val="6562B978"/>
    <w:rsid w:val="657F1060"/>
    <w:rsid w:val="65E09C86"/>
    <w:rsid w:val="65E6DFF1"/>
    <w:rsid w:val="65F9A747"/>
    <w:rsid w:val="6600B297"/>
    <w:rsid w:val="6623E84D"/>
    <w:rsid w:val="6635C7FC"/>
    <w:rsid w:val="663CAB91"/>
    <w:rsid w:val="66907724"/>
    <w:rsid w:val="66A524D5"/>
    <w:rsid w:val="66A625C8"/>
    <w:rsid w:val="66B62089"/>
    <w:rsid w:val="66EA8FF4"/>
    <w:rsid w:val="66F88981"/>
    <w:rsid w:val="6747B2A4"/>
    <w:rsid w:val="67610F82"/>
    <w:rsid w:val="67620712"/>
    <w:rsid w:val="676FD205"/>
    <w:rsid w:val="67C1C1E6"/>
    <w:rsid w:val="67D941B3"/>
    <w:rsid w:val="67DE619B"/>
    <w:rsid w:val="6809D5F4"/>
    <w:rsid w:val="682C4785"/>
    <w:rsid w:val="6847FA15"/>
    <w:rsid w:val="685BD6AE"/>
    <w:rsid w:val="68658619"/>
    <w:rsid w:val="686AD04D"/>
    <w:rsid w:val="68B96C98"/>
    <w:rsid w:val="68EBEAAF"/>
    <w:rsid w:val="68F14F53"/>
    <w:rsid w:val="690292A7"/>
    <w:rsid w:val="69BD285D"/>
    <w:rsid w:val="69C60A86"/>
    <w:rsid w:val="69CA6D5A"/>
    <w:rsid w:val="69D7723F"/>
    <w:rsid w:val="6A21AF39"/>
    <w:rsid w:val="6A424BAD"/>
    <w:rsid w:val="6A424C76"/>
    <w:rsid w:val="6A594402"/>
    <w:rsid w:val="6A64BB6B"/>
    <w:rsid w:val="6A7636C2"/>
    <w:rsid w:val="6A829F8E"/>
    <w:rsid w:val="6A851A5D"/>
    <w:rsid w:val="6A9ED1DA"/>
    <w:rsid w:val="6AC78E55"/>
    <w:rsid w:val="6ACEFD05"/>
    <w:rsid w:val="6AFE28BD"/>
    <w:rsid w:val="6B1C5187"/>
    <w:rsid w:val="6B4EB71C"/>
    <w:rsid w:val="6B745AC6"/>
    <w:rsid w:val="6B74F6F7"/>
    <w:rsid w:val="6B84FE3E"/>
    <w:rsid w:val="6BAA5EEC"/>
    <w:rsid w:val="6BB6AEFB"/>
    <w:rsid w:val="6BC13D4A"/>
    <w:rsid w:val="6BDE1CD7"/>
    <w:rsid w:val="6C53E6BC"/>
    <w:rsid w:val="6C65BFD9"/>
    <w:rsid w:val="6C75E6EA"/>
    <w:rsid w:val="6C829581"/>
    <w:rsid w:val="6C89C5DF"/>
    <w:rsid w:val="6CB2693E"/>
    <w:rsid w:val="6CB55F61"/>
    <w:rsid w:val="6CC504B3"/>
    <w:rsid w:val="6CC96E62"/>
    <w:rsid w:val="6CD0A374"/>
    <w:rsid w:val="6D04B3D6"/>
    <w:rsid w:val="6D0DF484"/>
    <w:rsid w:val="6D0F2457"/>
    <w:rsid w:val="6D181139"/>
    <w:rsid w:val="6D29A527"/>
    <w:rsid w:val="6D3483F6"/>
    <w:rsid w:val="6D8247B8"/>
    <w:rsid w:val="6DB478F9"/>
    <w:rsid w:val="6DC6A87E"/>
    <w:rsid w:val="6DFB5357"/>
    <w:rsid w:val="6DFF5AAC"/>
    <w:rsid w:val="6E6EBEBE"/>
    <w:rsid w:val="6E974C12"/>
    <w:rsid w:val="6E9E095F"/>
    <w:rsid w:val="6ECC3355"/>
    <w:rsid w:val="6ECD1529"/>
    <w:rsid w:val="6EFD7289"/>
    <w:rsid w:val="6F047C71"/>
    <w:rsid w:val="6F0DBAA0"/>
    <w:rsid w:val="6F3E6D82"/>
    <w:rsid w:val="6F6119D1"/>
    <w:rsid w:val="6F8A47E7"/>
    <w:rsid w:val="6FAD07DB"/>
    <w:rsid w:val="6FB23836"/>
    <w:rsid w:val="6FBBB2FC"/>
    <w:rsid w:val="6FCFE49F"/>
    <w:rsid w:val="6FF48619"/>
    <w:rsid w:val="6FF68F3D"/>
    <w:rsid w:val="70218589"/>
    <w:rsid w:val="70259ED9"/>
    <w:rsid w:val="70328AE1"/>
    <w:rsid w:val="7040EB14"/>
    <w:rsid w:val="706F0E16"/>
    <w:rsid w:val="707D7AC7"/>
    <w:rsid w:val="7090EFD1"/>
    <w:rsid w:val="70983EAB"/>
    <w:rsid w:val="70AE0583"/>
    <w:rsid w:val="70BAF972"/>
    <w:rsid w:val="70C98442"/>
    <w:rsid w:val="70F070E8"/>
    <w:rsid w:val="7118F541"/>
    <w:rsid w:val="7125FAD3"/>
    <w:rsid w:val="71427801"/>
    <w:rsid w:val="71694E7B"/>
    <w:rsid w:val="717E58CB"/>
    <w:rsid w:val="7196035D"/>
    <w:rsid w:val="71BBF0EC"/>
    <w:rsid w:val="7200BD64"/>
    <w:rsid w:val="72187DF0"/>
    <w:rsid w:val="721A4E94"/>
    <w:rsid w:val="721DBF25"/>
    <w:rsid w:val="7283D527"/>
    <w:rsid w:val="728DA100"/>
    <w:rsid w:val="72A16449"/>
    <w:rsid w:val="72C7771E"/>
    <w:rsid w:val="72CD13DC"/>
    <w:rsid w:val="7303B17A"/>
    <w:rsid w:val="730B112A"/>
    <w:rsid w:val="730F47E5"/>
    <w:rsid w:val="731C2814"/>
    <w:rsid w:val="7331D3BE"/>
    <w:rsid w:val="733872CD"/>
    <w:rsid w:val="73553177"/>
    <w:rsid w:val="735800A4"/>
    <w:rsid w:val="73597E99"/>
    <w:rsid w:val="7373AC1D"/>
    <w:rsid w:val="7381876C"/>
    <w:rsid w:val="73890C9A"/>
    <w:rsid w:val="738D07E0"/>
    <w:rsid w:val="73C404E5"/>
    <w:rsid w:val="740B7D33"/>
    <w:rsid w:val="7423BA7D"/>
    <w:rsid w:val="7425320E"/>
    <w:rsid w:val="742DFE97"/>
    <w:rsid w:val="74591622"/>
    <w:rsid w:val="745C60ED"/>
    <w:rsid w:val="7464923C"/>
    <w:rsid w:val="749115E4"/>
    <w:rsid w:val="7496AC99"/>
    <w:rsid w:val="7498916F"/>
    <w:rsid w:val="749A4314"/>
    <w:rsid w:val="74AE4898"/>
    <w:rsid w:val="74D13918"/>
    <w:rsid w:val="74D4105D"/>
    <w:rsid w:val="74D67F81"/>
    <w:rsid w:val="750B29B1"/>
    <w:rsid w:val="7524DCFB"/>
    <w:rsid w:val="753F67B3"/>
    <w:rsid w:val="75413045"/>
    <w:rsid w:val="75590A45"/>
    <w:rsid w:val="7567D5E1"/>
    <w:rsid w:val="7576A70F"/>
    <w:rsid w:val="757BCD34"/>
    <w:rsid w:val="75A92411"/>
    <w:rsid w:val="75BF8ADE"/>
    <w:rsid w:val="75C23A8E"/>
    <w:rsid w:val="76157262"/>
    <w:rsid w:val="761C7C30"/>
    <w:rsid w:val="763D3613"/>
    <w:rsid w:val="765B379D"/>
    <w:rsid w:val="76DBB7CC"/>
    <w:rsid w:val="77734E86"/>
    <w:rsid w:val="77A5B320"/>
    <w:rsid w:val="77C8DA91"/>
    <w:rsid w:val="785C7DBD"/>
    <w:rsid w:val="7860C401"/>
    <w:rsid w:val="788F9F49"/>
    <w:rsid w:val="78A47CEF"/>
    <w:rsid w:val="78E3FE80"/>
    <w:rsid w:val="78F7CD6D"/>
    <w:rsid w:val="7912789F"/>
    <w:rsid w:val="791D05E5"/>
    <w:rsid w:val="793CEDCE"/>
    <w:rsid w:val="797ABA0C"/>
    <w:rsid w:val="798A85BF"/>
    <w:rsid w:val="79C649B6"/>
    <w:rsid w:val="79C8578D"/>
    <w:rsid w:val="79D78EA2"/>
    <w:rsid w:val="79FA82FC"/>
    <w:rsid w:val="7A0624F3"/>
    <w:rsid w:val="7A3077E2"/>
    <w:rsid w:val="7A451068"/>
    <w:rsid w:val="7A861CF7"/>
    <w:rsid w:val="7A912873"/>
    <w:rsid w:val="7AB3B4BC"/>
    <w:rsid w:val="7B00F34F"/>
    <w:rsid w:val="7B21D67A"/>
    <w:rsid w:val="7B44D329"/>
    <w:rsid w:val="7B46E1EE"/>
    <w:rsid w:val="7B47885E"/>
    <w:rsid w:val="7BB5D4AE"/>
    <w:rsid w:val="7BBEDB7F"/>
    <w:rsid w:val="7BD8CE32"/>
    <w:rsid w:val="7BEC534D"/>
    <w:rsid w:val="7BFB1DCA"/>
    <w:rsid w:val="7BFEA594"/>
    <w:rsid w:val="7C26AF4F"/>
    <w:rsid w:val="7C55844D"/>
    <w:rsid w:val="7C5657DC"/>
    <w:rsid w:val="7C5EF1AE"/>
    <w:rsid w:val="7C672D47"/>
    <w:rsid w:val="7C6D1D8C"/>
    <w:rsid w:val="7C80491C"/>
    <w:rsid w:val="7C8C25C2"/>
    <w:rsid w:val="7C97BBB2"/>
    <w:rsid w:val="7C9939E5"/>
    <w:rsid w:val="7C99D8BE"/>
    <w:rsid w:val="7C9D0E56"/>
    <w:rsid w:val="7CB6CA01"/>
    <w:rsid w:val="7CF61F90"/>
    <w:rsid w:val="7D00E5AB"/>
    <w:rsid w:val="7D4AA78F"/>
    <w:rsid w:val="7D648FC9"/>
    <w:rsid w:val="7D6DE02E"/>
    <w:rsid w:val="7D78ED9B"/>
    <w:rsid w:val="7D8443EB"/>
    <w:rsid w:val="7DB4060D"/>
    <w:rsid w:val="7E0F1CFD"/>
    <w:rsid w:val="7E33DD27"/>
    <w:rsid w:val="7E395F6E"/>
    <w:rsid w:val="7E3D2040"/>
    <w:rsid w:val="7E531E48"/>
    <w:rsid w:val="7EA34338"/>
    <w:rsid w:val="7EA7DECF"/>
    <w:rsid w:val="7EDEAC46"/>
    <w:rsid w:val="7EEC3ADE"/>
    <w:rsid w:val="7F07B53D"/>
    <w:rsid w:val="7F2A561F"/>
    <w:rsid w:val="7F3C06DC"/>
    <w:rsid w:val="7F57B7D0"/>
    <w:rsid w:val="7F8D9F6F"/>
    <w:rsid w:val="7FA0D9E5"/>
    <w:rsid w:val="7FC78EA3"/>
    <w:rsid w:val="7FD52FCF"/>
    <w:rsid w:val="7FD66D7B"/>
    <w:rsid w:val="7FF05DC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DD82D"/>
  <w15:docId w15:val="{C9949CF5-79B8-4957-AB87-EE9E0673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B87"/>
  </w:style>
  <w:style w:type="paragraph" w:styleId="Heading1">
    <w:name w:val="heading 1"/>
    <w:basedOn w:val="Normal"/>
    <w:next w:val="Normal"/>
    <w:link w:val="Heading1Char"/>
    <w:uiPriority w:val="9"/>
    <w:qFormat/>
    <w:rsid w:val="00861A7C"/>
    <w:pPr>
      <w:keepNext/>
      <w:keepLines/>
      <w:spacing w:before="24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7250AE"/>
    <w:pPr>
      <w:keepNext/>
      <w:keepLines/>
      <w:spacing w:before="40"/>
      <w:outlineLvl w:val="1"/>
    </w:pPr>
    <w:rPr>
      <w:rFonts w:asciiTheme="majorHAnsi" w:eastAsiaTheme="majorEastAsia" w:hAnsiTheme="majorHAnsi" w:cstheme="majorBidi"/>
      <w:b/>
      <w:i/>
      <w:color w:val="000000" w:themeColor="text1"/>
      <w:szCs w:val="26"/>
    </w:rPr>
  </w:style>
  <w:style w:type="paragraph" w:styleId="Heading3">
    <w:name w:val="heading 3"/>
    <w:basedOn w:val="Normal"/>
    <w:link w:val="Heading3Char"/>
    <w:uiPriority w:val="9"/>
    <w:qFormat/>
    <w:rsid w:val="007250AE"/>
    <w:pPr>
      <w:spacing w:before="100" w:beforeAutospacing="1" w:after="100" w:afterAutospacing="1"/>
      <w:outlineLvl w:val="2"/>
    </w:pPr>
    <w:rPr>
      <w:rFonts w:eastAsia="Times New Roman" w:cs="Times New Roman"/>
      <w:bCs/>
      <w:szCs w:val="27"/>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52"/>
    <w:rPr>
      <w:color w:val="0563C1" w:themeColor="hyperlink"/>
      <w:u w:val="single"/>
    </w:rPr>
  </w:style>
  <w:style w:type="character" w:styleId="UnresolvedMention">
    <w:name w:val="Unresolved Mention"/>
    <w:basedOn w:val="DefaultParagraphFont"/>
    <w:uiPriority w:val="99"/>
    <w:semiHidden/>
    <w:unhideWhenUsed/>
    <w:rsid w:val="000E2452"/>
    <w:rPr>
      <w:color w:val="605E5C"/>
      <w:shd w:val="clear" w:color="auto" w:fill="E1DFDD"/>
    </w:rPr>
  </w:style>
  <w:style w:type="character" w:styleId="CommentReference">
    <w:name w:val="annotation reference"/>
    <w:basedOn w:val="DefaultParagraphFont"/>
    <w:uiPriority w:val="99"/>
    <w:semiHidden/>
    <w:unhideWhenUsed/>
    <w:rsid w:val="0056098E"/>
    <w:rPr>
      <w:sz w:val="16"/>
      <w:szCs w:val="16"/>
    </w:rPr>
  </w:style>
  <w:style w:type="paragraph" w:styleId="CommentText">
    <w:name w:val="annotation text"/>
    <w:basedOn w:val="Normal"/>
    <w:link w:val="CommentTextChar"/>
    <w:uiPriority w:val="99"/>
    <w:unhideWhenUsed/>
    <w:rsid w:val="0056098E"/>
    <w:rPr>
      <w:sz w:val="20"/>
      <w:szCs w:val="20"/>
    </w:rPr>
  </w:style>
  <w:style w:type="character" w:customStyle="1" w:styleId="CommentTextChar">
    <w:name w:val="Comment Text Char"/>
    <w:basedOn w:val="DefaultParagraphFont"/>
    <w:link w:val="CommentText"/>
    <w:uiPriority w:val="99"/>
    <w:rsid w:val="0056098E"/>
    <w:rPr>
      <w:sz w:val="20"/>
      <w:szCs w:val="20"/>
    </w:rPr>
  </w:style>
  <w:style w:type="paragraph" w:styleId="CommentSubject">
    <w:name w:val="annotation subject"/>
    <w:basedOn w:val="CommentText"/>
    <w:next w:val="CommentText"/>
    <w:link w:val="CommentSubjectChar"/>
    <w:uiPriority w:val="99"/>
    <w:semiHidden/>
    <w:unhideWhenUsed/>
    <w:rsid w:val="0056098E"/>
    <w:rPr>
      <w:b/>
      <w:bCs/>
    </w:rPr>
  </w:style>
  <w:style w:type="character" w:customStyle="1" w:styleId="CommentSubjectChar">
    <w:name w:val="Comment Subject Char"/>
    <w:basedOn w:val="CommentTextChar"/>
    <w:link w:val="CommentSubject"/>
    <w:uiPriority w:val="99"/>
    <w:semiHidden/>
    <w:rsid w:val="0056098E"/>
    <w:rPr>
      <w:b/>
      <w:bCs/>
      <w:sz w:val="20"/>
      <w:szCs w:val="20"/>
    </w:rPr>
  </w:style>
  <w:style w:type="paragraph" w:styleId="ListParagraph">
    <w:name w:val="List Paragraph"/>
    <w:basedOn w:val="Normal"/>
    <w:uiPriority w:val="34"/>
    <w:qFormat/>
    <w:rsid w:val="00DB0922"/>
    <w:pPr>
      <w:ind w:left="720"/>
      <w:contextualSpacing/>
    </w:pPr>
  </w:style>
  <w:style w:type="paragraph" w:styleId="Bibliography">
    <w:name w:val="Bibliography"/>
    <w:basedOn w:val="Normal"/>
    <w:next w:val="Normal"/>
    <w:uiPriority w:val="37"/>
    <w:unhideWhenUsed/>
    <w:rsid w:val="00706259"/>
    <w:pPr>
      <w:spacing w:line="480" w:lineRule="auto"/>
      <w:ind w:left="720" w:hanging="720"/>
    </w:pPr>
  </w:style>
  <w:style w:type="character" w:customStyle="1" w:styleId="Heading3Char">
    <w:name w:val="Heading 3 Char"/>
    <w:basedOn w:val="DefaultParagraphFont"/>
    <w:link w:val="Heading3"/>
    <w:uiPriority w:val="9"/>
    <w:rsid w:val="007250AE"/>
    <w:rPr>
      <w:rFonts w:eastAsia="Times New Roman" w:cs="Times New Roman"/>
      <w:bCs/>
      <w:szCs w:val="27"/>
      <w:u w:val="single"/>
      <w:lang w:eastAsia="en-GB"/>
    </w:rPr>
  </w:style>
  <w:style w:type="paragraph" w:styleId="NormalWeb">
    <w:name w:val="Normal (Web)"/>
    <w:basedOn w:val="Normal"/>
    <w:uiPriority w:val="99"/>
    <w:semiHidden/>
    <w:unhideWhenUsed/>
    <w:rsid w:val="00021D7A"/>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9F17EF"/>
  </w:style>
  <w:style w:type="character" w:styleId="Emphasis">
    <w:name w:val="Emphasis"/>
    <w:basedOn w:val="DefaultParagraphFont"/>
    <w:uiPriority w:val="20"/>
    <w:qFormat/>
    <w:rsid w:val="00795BDE"/>
    <w:rPr>
      <w:i/>
      <w:iCs/>
    </w:rPr>
  </w:style>
  <w:style w:type="character" w:customStyle="1" w:styleId="apple-converted-space">
    <w:name w:val="apple-converted-space"/>
    <w:basedOn w:val="DefaultParagraphFont"/>
    <w:rsid w:val="002E2023"/>
  </w:style>
  <w:style w:type="paragraph" w:customStyle="1" w:styleId="paragraph">
    <w:name w:val="paragraph"/>
    <w:basedOn w:val="Normal"/>
    <w:rsid w:val="005B33FF"/>
    <w:pPr>
      <w:spacing w:before="100" w:beforeAutospacing="1" w:after="100" w:afterAutospacing="1"/>
    </w:pPr>
    <w:rPr>
      <w:rFonts w:ascii="Times New Roman" w:eastAsia="Times New Roman" w:hAnsi="Times New Roman" w:cs="Times New Roman"/>
      <w:lang w:eastAsia="zh-CN"/>
    </w:rPr>
  </w:style>
  <w:style w:type="character" w:customStyle="1" w:styleId="eop">
    <w:name w:val="eop"/>
    <w:basedOn w:val="DefaultParagraphFont"/>
    <w:rsid w:val="005B33FF"/>
  </w:style>
  <w:style w:type="paragraph" w:styleId="Header">
    <w:name w:val="header"/>
    <w:basedOn w:val="Normal"/>
    <w:link w:val="HeaderChar"/>
    <w:uiPriority w:val="99"/>
    <w:unhideWhenUsed/>
    <w:rsid w:val="000F167C"/>
    <w:pPr>
      <w:tabs>
        <w:tab w:val="center" w:pos="4153"/>
        <w:tab w:val="right" w:pos="8306"/>
      </w:tabs>
    </w:pPr>
  </w:style>
  <w:style w:type="character" w:customStyle="1" w:styleId="HeaderChar">
    <w:name w:val="Header Char"/>
    <w:basedOn w:val="DefaultParagraphFont"/>
    <w:link w:val="Header"/>
    <w:uiPriority w:val="99"/>
    <w:rsid w:val="000F167C"/>
  </w:style>
  <w:style w:type="paragraph" w:styleId="Footer">
    <w:name w:val="footer"/>
    <w:basedOn w:val="Normal"/>
    <w:link w:val="FooterChar"/>
    <w:uiPriority w:val="99"/>
    <w:unhideWhenUsed/>
    <w:rsid w:val="000F167C"/>
    <w:pPr>
      <w:tabs>
        <w:tab w:val="center" w:pos="4153"/>
        <w:tab w:val="right" w:pos="8306"/>
      </w:tabs>
    </w:pPr>
  </w:style>
  <w:style w:type="character" w:customStyle="1" w:styleId="FooterChar">
    <w:name w:val="Footer Char"/>
    <w:basedOn w:val="DefaultParagraphFont"/>
    <w:link w:val="Footer"/>
    <w:uiPriority w:val="99"/>
    <w:rsid w:val="000F167C"/>
  </w:style>
  <w:style w:type="paragraph" w:styleId="Title">
    <w:name w:val="Title"/>
    <w:basedOn w:val="Normal"/>
    <w:next w:val="Normal"/>
    <w:link w:val="TitleChar"/>
    <w:uiPriority w:val="10"/>
    <w:qFormat/>
    <w:rsid w:val="009A1F6D"/>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A1F6D"/>
    <w:rPr>
      <w:rFonts w:eastAsiaTheme="majorEastAsia" w:cstheme="majorBidi"/>
      <w:b/>
      <w:spacing w:val="-10"/>
      <w:kern w:val="28"/>
      <w:sz w:val="32"/>
      <w:szCs w:val="56"/>
    </w:rPr>
  </w:style>
  <w:style w:type="character" w:customStyle="1" w:styleId="Heading1Char">
    <w:name w:val="Heading 1 Char"/>
    <w:basedOn w:val="DefaultParagraphFont"/>
    <w:link w:val="Heading1"/>
    <w:uiPriority w:val="9"/>
    <w:rsid w:val="00861A7C"/>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7250AE"/>
    <w:rPr>
      <w:rFonts w:asciiTheme="majorHAnsi" w:eastAsiaTheme="majorEastAsia" w:hAnsiTheme="majorHAnsi" w:cstheme="majorBidi"/>
      <w:b/>
      <w:i/>
      <w:color w:val="000000" w:themeColor="text1"/>
      <w:szCs w:val="26"/>
    </w:rPr>
  </w:style>
  <w:style w:type="paragraph" w:styleId="Caption">
    <w:name w:val="caption"/>
    <w:basedOn w:val="Normal"/>
    <w:next w:val="Normal"/>
    <w:uiPriority w:val="35"/>
    <w:unhideWhenUsed/>
    <w:qFormat/>
    <w:rsid w:val="00C74E4C"/>
    <w:pPr>
      <w:spacing w:after="200"/>
    </w:pPr>
    <w:rPr>
      <w:i/>
      <w:iCs/>
      <w:color w:val="44546A" w:themeColor="text2"/>
      <w:sz w:val="18"/>
      <w:szCs w:val="18"/>
    </w:rPr>
  </w:style>
  <w:style w:type="table" w:styleId="TableGrid">
    <w:name w:val="Table Grid"/>
    <w:basedOn w:val="TableNormal"/>
    <w:uiPriority w:val="39"/>
    <w:rsid w:val="00775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B96053"/>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96053"/>
    <w:rPr>
      <w:rFonts w:ascii="Calibri" w:hAnsi="Calibri" w:cs="Calibri"/>
      <w:noProof/>
      <w:lang w:val="en-US"/>
    </w:rPr>
  </w:style>
  <w:style w:type="paragraph" w:customStyle="1" w:styleId="EndNoteBibliography">
    <w:name w:val="EndNote Bibliography"/>
    <w:basedOn w:val="Normal"/>
    <w:link w:val="EndNoteBibliographyChar"/>
    <w:rsid w:val="00B96053"/>
    <w:rPr>
      <w:rFonts w:ascii="Calibri" w:hAnsi="Calibri" w:cs="Calibri"/>
      <w:noProof/>
      <w:lang w:val="en-US"/>
    </w:rPr>
  </w:style>
  <w:style w:type="character" w:customStyle="1" w:styleId="EndNoteBibliographyChar">
    <w:name w:val="EndNote Bibliography Char"/>
    <w:basedOn w:val="DefaultParagraphFont"/>
    <w:link w:val="EndNoteBibliography"/>
    <w:rsid w:val="00B96053"/>
    <w:rPr>
      <w:rFonts w:ascii="Calibri" w:hAnsi="Calibri" w:cs="Calibri"/>
      <w:noProof/>
      <w:lang w:val="en-US"/>
    </w:rPr>
  </w:style>
  <w:style w:type="paragraph" w:styleId="Revision">
    <w:name w:val="Revision"/>
    <w:hidden/>
    <w:uiPriority w:val="99"/>
    <w:semiHidden/>
    <w:rsid w:val="007801B9"/>
  </w:style>
  <w:style w:type="paragraph" w:styleId="NoSpacing">
    <w:name w:val="No Spacing"/>
    <w:uiPriority w:val="1"/>
    <w:qFormat/>
    <w:rsid w:val="000C2B87"/>
  </w:style>
  <w:style w:type="character" w:customStyle="1" w:styleId="anchor-text">
    <w:name w:val="anchor-text"/>
    <w:basedOn w:val="DefaultParagraphFont"/>
    <w:rsid w:val="00EA0673"/>
  </w:style>
  <w:style w:type="character" w:styleId="FollowedHyperlink">
    <w:name w:val="FollowedHyperlink"/>
    <w:basedOn w:val="DefaultParagraphFont"/>
    <w:uiPriority w:val="99"/>
    <w:semiHidden/>
    <w:unhideWhenUsed/>
    <w:rsid w:val="006773D9"/>
    <w:rPr>
      <w:color w:val="954F72" w:themeColor="followedHyperlink"/>
      <w:u w:val="single"/>
    </w:rPr>
  </w:style>
  <w:style w:type="character" w:styleId="PageNumber">
    <w:name w:val="page number"/>
    <w:basedOn w:val="DefaultParagraphFont"/>
    <w:uiPriority w:val="99"/>
    <w:semiHidden/>
    <w:unhideWhenUsed/>
    <w:rsid w:val="00FB4EBA"/>
  </w:style>
  <w:style w:type="character" w:styleId="LineNumber">
    <w:name w:val="line number"/>
    <w:basedOn w:val="DefaultParagraphFont"/>
    <w:uiPriority w:val="99"/>
    <w:semiHidden/>
    <w:unhideWhenUsed/>
    <w:rsid w:val="00877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45448">
      <w:bodyDiv w:val="1"/>
      <w:marLeft w:val="0"/>
      <w:marRight w:val="0"/>
      <w:marTop w:val="0"/>
      <w:marBottom w:val="0"/>
      <w:divBdr>
        <w:top w:val="none" w:sz="0" w:space="0" w:color="auto"/>
        <w:left w:val="none" w:sz="0" w:space="0" w:color="auto"/>
        <w:bottom w:val="none" w:sz="0" w:space="0" w:color="auto"/>
        <w:right w:val="none" w:sz="0" w:space="0" w:color="auto"/>
      </w:divBdr>
    </w:div>
    <w:div w:id="175122138">
      <w:bodyDiv w:val="1"/>
      <w:marLeft w:val="0"/>
      <w:marRight w:val="0"/>
      <w:marTop w:val="0"/>
      <w:marBottom w:val="0"/>
      <w:divBdr>
        <w:top w:val="none" w:sz="0" w:space="0" w:color="auto"/>
        <w:left w:val="none" w:sz="0" w:space="0" w:color="auto"/>
        <w:bottom w:val="none" w:sz="0" w:space="0" w:color="auto"/>
        <w:right w:val="none" w:sz="0" w:space="0" w:color="auto"/>
      </w:divBdr>
      <w:divsChild>
        <w:div w:id="2031567747">
          <w:marLeft w:val="0"/>
          <w:marRight w:val="0"/>
          <w:marTop w:val="0"/>
          <w:marBottom w:val="0"/>
          <w:divBdr>
            <w:top w:val="none" w:sz="0" w:space="0" w:color="auto"/>
            <w:left w:val="none" w:sz="0" w:space="0" w:color="auto"/>
            <w:bottom w:val="none" w:sz="0" w:space="0" w:color="auto"/>
            <w:right w:val="none" w:sz="0" w:space="0" w:color="auto"/>
          </w:divBdr>
          <w:divsChild>
            <w:div w:id="664479706">
              <w:marLeft w:val="0"/>
              <w:marRight w:val="0"/>
              <w:marTop w:val="0"/>
              <w:marBottom w:val="0"/>
              <w:divBdr>
                <w:top w:val="none" w:sz="0" w:space="0" w:color="auto"/>
                <w:left w:val="none" w:sz="0" w:space="0" w:color="auto"/>
                <w:bottom w:val="none" w:sz="0" w:space="0" w:color="auto"/>
                <w:right w:val="none" w:sz="0" w:space="0" w:color="auto"/>
              </w:divBdr>
              <w:divsChild>
                <w:div w:id="17673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4235">
      <w:bodyDiv w:val="1"/>
      <w:marLeft w:val="0"/>
      <w:marRight w:val="0"/>
      <w:marTop w:val="0"/>
      <w:marBottom w:val="0"/>
      <w:divBdr>
        <w:top w:val="none" w:sz="0" w:space="0" w:color="auto"/>
        <w:left w:val="none" w:sz="0" w:space="0" w:color="auto"/>
        <w:bottom w:val="none" w:sz="0" w:space="0" w:color="auto"/>
        <w:right w:val="none" w:sz="0" w:space="0" w:color="auto"/>
      </w:divBdr>
    </w:div>
    <w:div w:id="298652523">
      <w:bodyDiv w:val="1"/>
      <w:marLeft w:val="0"/>
      <w:marRight w:val="0"/>
      <w:marTop w:val="0"/>
      <w:marBottom w:val="0"/>
      <w:divBdr>
        <w:top w:val="none" w:sz="0" w:space="0" w:color="auto"/>
        <w:left w:val="none" w:sz="0" w:space="0" w:color="auto"/>
        <w:bottom w:val="none" w:sz="0" w:space="0" w:color="auto"/>
        <w:right w:val="none" w:sz="0" w:space="0" w:color="auto"/>
      </w:divBdr>
    </w:div>
    <w:div w:id="351684002">
      <w:bodyDiv w:val="1"/>
      <w:marLeft w:val="0"/>
      <w:marRight w:val="0"/>
      <w:marTop w:val="0"/>
      <w:marBottom w:val="0"/>
      <w:divBdr>
        <w:top w:val="none" w:sz="0" w:space="0" w:color="auto"/>
        <w:left w:val="none" w:sz="0" w:space="0" w:color="auto"/>
        <w:bottom w:val="none" w:sz="0" w:space="0" w:color="auto"/>
        <w:right w:val="none" w:sz="0" w:space="0" w:color="auto"/>
      </w:divBdr>
    </w:div>
    <w:div w:id="383212193">
      <w:bodyDiv w:val="1"/>
      <w:marLeft w:val="0"/>
      <w:marRight w:val="0"/>
      <w:marTop w:val="0"/>
      <w:marBottom w:val="0"/>
      <w:divBdr>
        <w:top w:val="none" w:sz="0" w:space="0" w:color="auto"/>
        <w:left w:val="none" w:sz="0" w:space="0" w:color="auto"/>
        <w:bottom w:val="none" w:sz="0" w:space="0" w:color="auto"/>
        <w:right w:val="none" w:sz="0" w:space="0" w:color="auto"/>
      </w:divBdr>
    </w:div>
    <w:div w:id="425074535">
      <w:bodyDiv w:val="1"/>
      <w:marLeft w:val="0"/>
      <w:marRight w:val="0"/>
      <w:marTop w:val="0"/>
      <w:marBottom w:val="0"/>
      <w:divBdr>
        <w:top w:val="none" w:sz="0" w:space="0" w:color="auto"/>
        <w:left w:val="none" w:sz="0" w:space="0" w:color="auto"/>
        <w:bottom w:val="none" w:sz="0" w:space="0" w:color="auto"/>
        <w:right w:val="none" w:sz="0" w:space="0" w:color="auto"/>
      </w:divBdr>
    </w:div>
    <w:div w:id="606233214">
      <w:bodyDiv w:val="1"/>
      <w:marLeft w:val="0"/>
      <w:marRight w:val="0"/>
      <w:marTop w:val="0"/>
      <w:marBottom w:val="0"/>
      <w:divBdr>
        <w:top w:val="none" w:sz="0" w:space="0" w:color="auto"/>
        <w:left w:val="none" w:sz="0" w:space="0" w:color="auto"/>
        <w:bottom w:val="none" w:sz="0" w:space="0" w:color="auto"/>
        <w:right w:val="none" w:sz="0" w:space="0" w:color="auto"/>
      </w:divBdr>
    </w:div>
    <w:div w:id="677005818">
      <w:bodyDiv w:val="1"/>
      <w:marLeft w:val="0"/>
      <w:marRight w:val="0"/>
      <w:marTop w:val="0"/>
      <w:marBottom w:val="0"/>
      <w:divBdr>
        <w:top w:val="none" w:sz="0" w:space="0" w:color="auto"/>
        <w:left w:val="none" w:sz="0" w:space="0" w:color="auto"/>
        <w:bottom w:val="none" w:sz="0" w:space="0" w:color="auto"/>
        <w:right w:val="none" w:sz="0" w:space="0" w:color="auto"/>
      </w:divBdr>
    </w:div>
    <w:div w:id="701129039">
      <w:bodyDiv w:val="1"/>
      <w:marLeft w:val="0"/>
      <w:marRight w:val="0"/>
      <w:marTop w:val="0"/>
      <w:marBottom w:val="0"/>
      <w:divBdr>
        <w:top w:val="none" w:sz="0" w:space="0" w:color="auto"/>
        <w:left w:val="none" w:sz="0" w:space="0" w:color="auto"/>
        <w:bottom w:val="none" w:sz="0" w:space="0" w:color="auto"/>
        <w:right w:val="none" w:sz="0" w:space="0" w:color="auto"/>
      </w:divBdr>
    </w:div>
    <w:div w:id="838233633">
      <w:bodyDiv w:val="1"/>
      <w:marLeft w:val="0"/>
      <w:marRight w:val="0"/>
      <w:marTop w:val="0"/>
      <w:marBottom w:val="0"/>
      <w:divBdr>
        <w:top w:val="none" w:sz="0" w:space="0" w:color="auto"/>
        <w:left w:val="none" w:sz="0" w:space="0" w:color="auto"/>
        <w:bottom w:val="none" w:sz="0" w:space="0" w:color="auto"/>
        <w:right w:val="none" w:sz="0" w:space="0" w:color="auto"/>
      </w:divBdr>
    </w:div>
    <w:div w:id="864489297">
      <w:bodyDiv w:val="1"/>
      <w:marLeft w:val="0"/>
      <w:marRight w:val="0"/>
      <w:marTop w:val="0"/>
      <w:marBottom w:val="0"/>
      <w:divBdr>
        <w:top w:val="none" w:sz="0" w:space="0" w:color="auto"/>
        <w:left w:val="none" w:sz="0" w:space="0" w:color="auto"/>
        <w:bottom w:val="none" w:sz="0" w:space="0" w:color="auto"/>
        <w:right w:val="none" w:sz="0" w:space="0" w:color="auto"/>
      </w:divBdr>
      <w:divsChild>
        <w:div w:id="827863645">
          <w:marLeft w:val="0"/>
          <w:marRight w:val="0"/>
          <w:marTop w:val="0"/>
          <w:marBottom w:val="0"/>
          <w:divBdr>
            <w:top w:val="none" w:sz="0" w:space="0" w:color="auto"/>
            <w:left w:val="none" w:sz="0" w:space="0" w:color="auto"/>
            <w:bottom w:val="none" w:sz="0" w:space="0" w:color="auto"/>
            <w:right w:val="none" w:sz="0" w:space="0" w:color="auto"/>
          </w:divBdr>
          <w:divsChild>
            <w:div w:id="507133891">
              <w:marLeft w:val="0"/>
              <w:marRight w:val="0"/>
              <w:marTop w:val="0"/>
              <w:marBottom w:val="0"/>
              <w:divBdr>
                <w:top w:val="none" w:sz="0" w:space="0" w:color="auto"/>
                <w:left w:val="none" w:sz="0" w:space="0" w:color="auto"/>
                <w:bottom w:val="none" w:sz="0" w:space="0" w:color="auto"/>
                <w:right w:val="none" w:sz="0" w:space="0" w:color="auto"/>
              </w:divBdr>
              <w:divsChild>
                <w:div w:id="2435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9115">
      <w:bodyDiv w:val="1"/>
      <w:marLeft w:val="0"/>
      <w:marRight w:val="0"/>
      <w:marTop w:val="0"/>
      <w:marBottom w:val="0"/>
      <w:divBdr>
        <w:top w:val="none" w:sz="0" w:space="0" w:color="auto"/>
        <w:left w:val="none" w:sz="0" w:space="0" w:color="auto"/>
        <w:bottom w:val="none" w:sz="0" w:space="0" w:color="auto"/>
        <w:right w:val="none" w:sz="0" w:space="0" w:color="auto"/>
      </w:divBdr>
      <w:divsChild>
        <w:div w:id="1168516063">
          <w:marLeft w:val="0"/>
          <w:marRight w:val="0"/>
          <w:marTop w:val="0"/>
          <w:marBottom w:val="0"/>
          <w:divBdr>
            <w:top w:val="none" w:sz="0" w:space="0" w:color="auto"/>
            <w:left w:val="none" w:sz="0" w:space="0" w:color="auto"/>
            <w:bottom w:val="none" w:sz="0" w:space="0" w:color="auto"/>
            <w:right w:val="none" w:sz="0" w:space="0" w:color="auto"/>
          </w:divBdr>
          <w:divsChild>
            <w:div w:id="497042048">
              <w:marLeft w:val="0"/>
              <w:marRight w:val="0"/>
              <w:marTop w:val="0"/>
              <w:marBottom w:val="0"/>
              <w:divBdr>
                <w:top w:val="none" w:sz="0" w:space="0" w:color="auto"/>
                <w:left w:val="none" w:sz="0" w:space="0" w:color="auto"/>
                <w:bottom w:val="none" w:sz="0" w:space="0" w:color="auto"/>
                <w:right w:val="none" w:sz="0" w:space="0" w:color="auto"/>
              </w:divBdr>
              <w:divsChild>
                <w:div w:id="1496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97417">
      <w:bodyDiv w:val="1"/>
      <w:marLeft w:val="0"/>
      <w:marRight w:val="0"/>
      <w:marTop w:val="0"/>
      <w:marBottom w:val="0"/>
      <w:divBdr>
        <w:top w:val="none" w:sz="0" w:space="0" w:color="auto"/>
        <w:left w:val="none" w:sz="0" w:space="0" w:color="auto"/>
        <w:bottom w:val="none" w:sz="0" w:space="0" w:color="auto"/>
        <w:right w:val="none" w:sz="0" w:space="0" w:color="auto"/>
      </w:divBdr>
    </w:div>
    <w:div w:id="1149636931">
      <w:bodyDiv w:val="1"/>
      <w:marLeft w:val="0"/>
      <w:marRight w:val="0"/>
      <w:marTop w:val="0"/>
      <w:marBottom w:val="0"/>
      <w:divBdr>
        <w:top w:val="none" w:sz="0" w:space="0" w:color="auto"/>
        <w:left w:val="none" w:sz="0" w:space="0" w:color="auto"/>
        <w:bottom w:val="none" w:sz="0" w:space="0" w:color="auto"/>
        <w:right w:val="none" w:sz="0" w:space="0" w:color="auto"/>
      </w:divBdr>
      <w:divsChild>
        <w:div w:id="1320772673">
          <w:marLeft w:val="0"/>
          <w:marRight w:val="0"/>
          <w:marTop w:val="0"/>
          <w:marBottom w:val="0"/>
          <w:divBdr>
            <w:top w:val="none" w:sz="0" w:space="0" w:color="auto"/>
            <w:left w:val="none" w:sz="0" w:space="0" w:color="auto"/>
            <w:bottom w:val="none" w:sz="0" w:space="0" w:color="auto"/>
            <w:right w:val="none" w:sz="0" w:space="0" w:color="auto"/>
          </w:divBdr>
          <w:divsChild>
            <w:div w:id="1218392666">
              <w:marLeft w:val="0"/>
              <w:marRight w:val="0"/>
              <w:marTop w:val="0"/>
              <w:marBottom w:val="0"/>
              <w:divBdr>
                <w:top w:val="none" w:sz="0" w:space="0" w:color="auto"/>
                <w:left w:val="none" w:sz="0" w:space="0" w:color="auto"/>
                <w:bottom w:val="none" w:sz="0" w:space="0" w:color="auto"/>
                <w:right w:val="none" w:sz="0" w:space="0" w:color="auto"/>
              </w:divBdr>
              <w:divsChild>
                <w:div w:id="403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5799">
      <w:bodyDiv w:val="1"/>
      <w:marLeft w:val="0"/>
      <w:marRight w:val="0"/>
      <w:marTop w:val="0"/>
      <w:marBottom w:val="0"/>
      <w:divBdr>
        <w:top w:val="none" w:sz="0" w:space="0" w:color="auto"/>
        <w:left w:val="none" w:sz="0" w:space="0" w:color="auto"/>
        <w:bottom w:val="none" w:sz="0" w:space="0" w:color="auto"/>
        <w:right w:val="none" w:sz="0" w:space="0" w:color="auto"/>
      </w:divBdr>
      <w:divsChild>
        <w:div w:id="55472311">
          <w:marLeft w:val="0"/>
          <w:marRight w:val="0"/>
          <w:marTop w:val="0"/>
          <w:marBottom w:val="0"/>
          <w:divBdr>
            <w:top w:val="none" w:sz="0" w:space="0" w:color="auto"/>
            <w:left w:val="none" w:sz="0" w:space="0" w:color="auto"/>
            <w:bottom w:val="none" w:sz="0" w:space="0" w:color="auto"/>
            <w:right w:val="none" w:sz="0" w:space="0" w:color="auto"/>
          </w:divBdr>
          <w:divsChild>
            <w:div w:id="557857843">
              <w:marLeft w:val="0"/>
              <w:marRight w:val="0"/>
              <w:marTop w:val="0"/>
              <w:marBottom w:val="0"/>
              <w:divBdr>
                <w:top w:val="none" w:sz="0" w:space="0" w:color="auto"/>
                <w:left w:val="none" w:sz="0" w:space="0" w:color="auto"/>
                <w:bottom w:val="none" w:sz="0" w:space="0" w:color="auto"/>
                <w:right w:val="none" w:sz="0" w:space="0" w:color="auto"/>
              </w:divBdr>
              <w:divsChild>
                <w:div w:id="19032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08243">
      <w:bodyDiv w:val="1"/>
      <w:marLeft w:val="0"/>
      <w:marRight w:val="0"/>
      <w:marTop w:val="0"/>
      <w:marBottom w:val="0"/>
      <w:divBdr>
        <w:top w:val="none" w:sz="0" w:space="0" w:color="auto"/>
        <w:left w:val="none" w:sz="0" w:space="0" w:color="auto"/>
        <w:bottom w:val="none" w:sz="0" w:space="0" w:color="auto"/>
        <w:right w:val="none" w:sz="0" w:space="0" w:color="auto"/>
      </w:divBdr>
      <w:divsChild>
        <w:div w:id="1154250983">
          <w:marLeft w:val="0"/>
          <w:marRight w:val="0"/>
          <w:marTop w:val="0"/>
          <w:marBottom w:val="0"/>
          <w:divBdr>
            <w:top w:val="none" w:sz="0" w:space="0" w:color="auto"/>
            <w:left w:val="none" w:sz="0" w:space="0" w:color="auto"/>
            <w:bottom w:val="none" w:sz="0" w:space="0" w:color="auto"/>
            <w:right w:val="none" w:sz="0" w:space="0" w:color="auto"/>
          </w:divBdr>
          <w:divsChild>
            <w:div w:id="1465276551">
              <w:marLeft w:val="0"/>
              <w:marRight w:val="0"/>
              <w:marTop w:val="0"/>
              <w:marBottom w:val="0"/>
              <w:divBdr>
                <w:top w:val="none" w:sz="0" w:space="0" w:color="auto"/>
                <w:left w:val="none" w:sz="0" w:space="0" w:color="auto"/>
                <w:bottom w:val="none" w:sz="0" w:space="0" w:color="auto"/>
                <w:right w:val="none" w:sz="0" w:space="0" w:color="auto"/>
              </w:divBdr>
              <w:divsChild>
                <w:div w:id="501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15409">
      <w:bodyDiv w:val="1"/>
      <w:marLeft w:val="0"/>
      <w:marRight w:val="0"/>
      <w:marTop w:val="0"/>
      <w:marBottom w:val="0"/>
      <w:divBdr>
        <w:top w:val="none" w:sz="0" w:space="0" w:color="auto"/>
        <w:left w:val="none" w:sz="0" w:space="0" w:color="auto"/>
        <w:bottom w:val="none" w:sz="0" w:space="0" w:color="auto"/>
        <w:right w:val="none" w:sz="0" w:space="0" w:color="auto"/>
      </w:divBdr>
    </w:div>
    <w:div w:id="1442340886">
      <w:bodyDiv w:val="1"/>
      <w:marLeft w:val="0"/>
      <w:marRight w:val="0"/>
      <w:marTop w:val="0"/>
      <w:marBottom w:val="0"/>
      <w:divBdr>
        <w:top w:val="none" w:sz="0" w:space="0" w:color="auto"/>
        <w:left w:val="none" w:sz="0" w:space="0" w:color="auto"/>
        <w:bottom w:val="none" w:sz="0" w:space="0" w:color="auto"/>
        <w:right w:val="none" w:sz="0" w:space="0" w:color="auto"/>
      </w:divBdr>
    </w:div>
    <w:div w:id="1519661178">
      <w:bodyDiv w:val="1"/>
      <w:marLeft w:val="0"/>
      <w:marRight w:val="0"/>
      <w:marTop w:val="0"/>
      <w:marBottom w:val="0"/>
      <w:divBdr>
        <w:top w:val="none" w:sz="0" w:space="0" w:color="auto"/>
        <w:left w:val="none" w:sz="0" w:space="0" w:color="auto"/>
        <w:bottom w:val="none" w:sz="0" w:space="0" w:color="auto"/>
        <w:right w:val="none" w:sz="0" w:space="0" w:color="auto"/>
      </w:divBdr>
    </w:div>
    <w:div w:id="1611811543">
      <w:bodyDiv w:val="1"/>
      <w:marLeft w:val="0"/>
      <w:marRight w:val="0"/>
      <w:marTop w:val="0"/>
      <w:marBottom w:val="0"/>
      <w:divBdr>
        <w:top w:val="none" w:sz="0" w:space="0" w:color="auto"/>
        <w:left w:val="none" w:sz="0" w:space="0" w:color="auto"/>
        <w:bottom w:val="none" w:sz="0" w:space="0" w:color="auto"/>
        <w:right w:val="none" w:sz="0" w:space="0" w:color="auto"/>
      </w:divBdr>
      <w:divsChild>
        <w:div w:id="813564931">
          <w:marLeft w:val="0"/>
          <w:marRight w:val="0"/>
          <w:marTop w:val="0"/>
          <w:marBottom w:val="0"/>
          <w:divBdr>
            <w:top w:val="none" w:sz="0" w:space="0" w:color="auto"/>
            <w:left w:val="none" w:sz="0" w:space="0" w:color="auto"/>
            <w:bottom w:val="none" w:sz="0" w:space="0" w:color="auto"/>
            <w:right w:val="none" w:sz="0" w:space="0" w:color="auto"/>
          </w:divBdr>
          <w:divsChild>
            <w:div w:id="1153378214">
              <w:marLeft w:val="0"/>
              <w:marRight w:val="0"/>
              <w:marTop w:val="0"/>
              <w:marBottom w:val="0"/>
              <w:divBdr>
                <w:top w:val="none" w:sz="0" w:space="0" w:color="auto"/>
                <w:left w:val="none" w:sz="0" w:space="0" w:color="auto"/>
                <w:bottom w:val="none" w:sz="0" w:space="0" w:color="auto"/>
                <w:right w:val="none" w:sz="0" w:space="0" w:color="auto"/>
              </w:divBdr>
              <w:divsChild>
                <w:div w:id="17083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7115">
      <w:bodyDiv w:val="1"/>
      <w:marLeft w:val="0"/>
      <w:marRight w:val="0"/>
      <w:marTop w:val="0"/>
      <w:marBottom w:val="0"/>
      <w:divBdr>
        <w:top w:val="none" w:sz="0" w:space="0" w:color="auto"/>
        <w:left w:val="none" w:sz="0" w:space="0" w:color="auto"/>
        <w:bottom w:val="none" w:sz="0" w:space="0" w:color="auto"/>
        <w:right w:val="none" w:sz="0" w:space="0" w:color="auto"/>
      </w:divBdr>
    </w:div>
    <w:div w:id="1750728822">
      <w:bodyDiv w:val="1"/>
      <w:marLeft w:val="0"/>
      <w:marRight w:val="0"/>
      <w:marTop w:val="0"/>
      <w:marBottom w:val="0"/>
      <w:divBdr>
        <w:top w:val="none" w:sz="0" w:space="0" w:color="auto"/>
        <w:left w:val="none" w:sz="0" w:space="0" w:color="auto"/>
        <w:bottom w:val="none" w:sz="0" w:space="0" w:color="auto"/>
        <w:right w:val="none" w:sz="0" w:space="0" w:color="auto"/>
      </w:divBdr>
    </w:div>
    <w:div w:id="1832137203">
      <w:bodyDiv w:val="1"/>
      <w:marLeft w:val="0"/>
      <w:marRight w:val="0"/>
      <w:marTop w:val="0"/>
      <w:marBottom w:val="0"/>
      <w:divBdr>
        <w:top w:val="none" w:sz="0" w:space="0" w:color="auto"/>
        <w:left w:val="none" w:sz="0" w:space="0" w:color="auto"/>
        <w:bottom w:val="none" w:sz="0" w:space="0" w:color="auto"/>
        <w:right w:val="none" w:sz="0" w:space="0" w:color="auto"/>
      </w:divBdr>
      <w:divsChild>
        <w:div w:id="739715481">
          <w:marLeft w:val="0"/>
          <w:marRight w:val="0"/>
          <w:marTop w:val="0"/>
          <w:marBottom w:val="0"/>
          <w:divBdr>
            <w:top w:val="none" w:sz="0" w:space="0" w:color="auto"/>
            <w:left w:val="none" w:sz="0" w:space="0" w:color="auto"/>
            <w:bottom w:val="none" w:sz="0" w:space="0" w:color="auto"/>
            <w:right w:val="none" w:sz="0" w:space="0" w:color="auto"/>
          </w:divBdr>
          <w:divsChild>
            <w:div w:id="1967537644">
              <w:marLeft w:val="0"/>
              <w:marRight w:val="0"/>
              <w:marTop w:val="0"/>
              <w:marBottom w:val="0"/>
              <w:divBdr>
                <w:top w:val="none" w:sz="0" w:space="0" w:color="auto"/>
                <w:left w:val="none" w:sz="0" w:space="0" w:color="auto"/>
                <w:bottom w:val="none" w:sz="0" w:space="0" w:color="auto"/>
                <w:right w:val="none" w:sz="0" w:space="0" w:color="auto"/>
              </w:divBdr>
              <w:divsChild>
                <w:div w:id="972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3083">
      <w:bodyDiv w:val="1"/>
      <w:marLeft w:val="0"/>
      <w:marRight w:val="0"/>
      <w:marTop w:val="0"/>
      <w:marBottom w:val="0"/>
      <w:divBdr>
        <w:top w:val="none" w:sz="0" w:space="0" w:color="auto"/>
        <w:left w:val="none" w:sz="0" w:space="0" w:color="auto"/>
        <w:bottom w:val="none" w:sz="0" w:space="0" w:color="auto"/>
        <w:right w:val="none" w:sz="0" w:space="0" w:color="auto"/>
      </w:divBdr>
      <w:divsChild>
        <w:div w:id="980694256">
          <w:marLeft w:val="0"/>
          <w:marRight w:val="0"/>
          <w:marTop w:val="0"/>
          <w:marBottom w:val="0"/>
          <w:divBdr>
            <w:top w:val="none" w:sz="0" w:space="0" w:color="auto"/>
            <w:left w:val="none" w:sz="0" w:space="0" w:color="auto"/>
            <w:bottom w:val="none" w:sz="0" w:space="0" w:color="auto"/>
            <w:right w:val="none" w:sz="0" w:space="0" w:color="auto"/>
          </w:divBdr>
          <w:divsChild>
            <w:div w:id="1555198505">
              <w:marLeft w:val="0"/>
              <w:marRight w:val="0"/>
              <w:marTop w:val="0"/>
              <w:marBottom w:val="0"/>
              <w:divBdr>
                <w:top w:val="none" w:sz="0" w:space="0" w:color="auto"/>
                <w:left w:val="none" w:sz="0" w:space="0" w:color="auto"/>
                <w:bottom w:val="none" w:sz="0" w:space="0" w:color="auto"/>
                <w:right w:val="none" w:sz="0" w:space="0" w:color="auto"/>
              </w:divBdr>
              <w:divsChild>
                <w:div w:id="13366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25553">
      <w:bodyDiv w:val="1"/>
      <w:marLeft w:val="0"/>
      <w:marRight w:val="0"/>
      <w:marTop w:val="0"/>
      <w:marBottom w:val="0"/>
      <w:divBdr>
        <w:top w:val="none" w:sz="0" w:space="0" w:color="auto"/>
        <w:left w:val="none" w:sz="0" w:space="0" w:color="auto"/>
        <w:bottom w:val="none" w:sz="0" w:space="0" w:color="auto"/>
        <w:right w:val="none" w:sz="0" w:space="0" w:color="auto"/>
      </w:divBdr>
    </w:div>
    <w:div w:id="2000424591">
      <w:bodyDiv w:val="1"/>
      <w:marLeft w:val="0"/>
      <w:marRight w:val="0"/>
      <w:marTop w:val="0"/>
      <w:marBottom w:val="0"/>
      <w:divBdr>
        <w:top w:val="none" w:sz="0" w:space="0" w:color="auto"/>
        <w:left w:val="none" w:sz="0" w:space="0" w:color="auto"/>
        <w:bottom w:val="none" w:sz="0" w:space="0" w:color="auto"/>
        <w:right w:val="none" w:sz="0" w:space="0" w:color="auto"/>
      </w:divBdr>
    </w:div>
    <w:div w:id="2083482118">
      <w:bodyDiv w:val="1"/>
      <w:marLeft w:val="0"/>
      <w:marRight w:val="0"/>
      <w:marTop w:val="0"/>
      <w:marBottom w:val="0"/>
      <w:divBdr>
        <w:top w:val="none" w:sz="0" w:space="0" w:color="auto"/>
        <w:left w:val="none" w:sz="0" w:space="0" w:color="auto"/>
        <w:bottom w:val="none" w:sz="0" w:space="0" w:color="auto"/>
        <w:right w:val="none" w:sz="0" w:space="0" w:color="auto"/>
      </w:divBdr>
    </w:div>
    <w:div w:id="2106073435">
      <w:bodyDiv w:val="1"/>
      <w:marLeft w:val="0"/>
      <w:marRight w:val="0"/>
      <w:marTop w:val="0"/>
      <w:marBottom w:val="0"/>
      <w:divBdr>
        <w:top w:val="none" w:sz="0" w:space="0" w:color="auto"/>
        <w:left w:val="none" w:sz="0" w:space="0" w:color="auto"/>
        <w:bottom w:val="none" w:sz="0" w:space="0" w:color="auto"/>
        <w:right w:val="none" w:sz="0" w:space="0" w:color="auto"/>
      </w:divBdr>
    </w:div>
    <w:div w:id="2118716637">
      <w:bodyDiv w:val="1"/>
      <w:marLeft w:val="0"/>
      <w:marRight w:val="0"/>
      <w:marTop w:val="0"/>
      <w:marBottom w:val="0"/>
      <w:divBdr>
        <w:top w:val="none" w:sz="0" w:space="0" w:color="auto"/>
        <w:left w:val="none" w:sz="0" w:space="0" w:color="auto"/>
        <w:bottom w:val="none" w:sz="0" w:space="0" w:color="auto"/>
        <w:right w:val="none" w:sz="0" w:space="0" w:color="auto"/>
      </w:divBdr>
      <w:divsChild>
        <w:div w:id="1381173792">
          <w:marLeft w:val="0"/>
          <w:marRight w:val="0"/>
          <w:marTop w:val="0"/>
          <w:marBottom w:val="0"/>
          <w:divBdr>
            <w:top w:val="none" w:sz="0" w:space="0" w:color="auto"/>
            <w:left w:val="none" w:sz="0" w:space="0" w:color="auto"/>
            <w:bottom w:val="none" w:sz="0" w:space="0" w:color="auto"/>
            <w:right w:val="none" w:sz="0" w:space="0" w:color="auto"/>
          </w:divBdr>
          <w:divsChild>
            <w:div w:id="891886869">
              <w:marLeft w:val="0"/>
              <w:marRight w:val="0"/>
              <w:marTop w:val="0"/>
              <w:marBottom w:val="0"/>
              <w:divBdr>
                <w:top w:val="none" w:sz="0" w:space="0" w:color="auto"/>
                <w:left w:val="none" w:sz="0" w:space="0" w:color="auto"/>
                <w:bottom w:val="none" w:sz="0" w:space="0" w:color="auto"/>
                <w:right w:val="none" w:sz="0" w:space="0" w:color="auto"/>
              </w:divBdr>
              <w:divsChild>
                <w:div w:id="14376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26" Type="http://schemas.openxmlformats.org/officeDocument/2006/relationships/footer" Target="foot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25" Type="http://schemas.openxmlformats.org/officeDocument/2006/relationships/footer" Target="footer1.xml"/><Relationship Id="rId2" Type="http://schemas.openxmlformats.org/officeDocument/2006/relationships/numbering" Target="numbering.xm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webSettings" Target="webSettings.xml"/><Relationship Id="rId23" Type="http://schemas.microsoft.com/office/2018/08/relationships/commentsExtensible" Target="commentsExtensible.xml"/><Relationship Id="rId28" Type="http://schemas.microsoft.com/office/2011/relationships/people" Target="people.xml"/><Relationship Id="rId19" Type="http://schemas.openxmlformats.org/officeDocument/2006/relationships/image" Target="media/image3.png"/><Relationship Id="rId4" Type="http://schemas.openxmlformats.org/officeDocument/2006/relationships/settings" Target="settings.xml"/><Relationship Id="rId22" Type="http://schemas.microsoft.com/office/2016/09/relationships/commentsIds" Target="commentsIds.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8T12:13:22.161"/>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961552-3875-C442-8AE2-85740038A5EB}">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5F187-F9F2-4150-9D97-CB4034D9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15</Pages>
  <Words>8701</Words>
  <Characters>49597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58182</CharactersWithSpaces>
  <SharedDoc>false</SharedDoc>
  <HLinks>
    <vt:vector size="24" baseType="variant">
      <vt:variant>
        <vt:i4>7733305</vt:i4>
      </vt:variant>
      <vt:variant>
        <vt:i4>207</vt:i4>
      </vt:variant>
      <vt:variant>
        <vt:i4>0</vt:i4>
      </vt:variant>
      <vt:variant>
        <vt:i4>5</vt:i4>
      </vt:variant>
      <vt:variant>
        <vt:lpwstr>https://github.com/CoDEresearchlab</vt:lpwstr>
      </vt:variant>
      <vt:variant>
        <vt:lpwstr/>
      </vt:variant>
      <vt:variant>
        <vt:i4>393225</vt:i4>
      </vt:variant>
      <vt:variant>
        <vt:i4>99</vt:i4>
      </vt:variant>
      <vt:variant>
        <vt:i4>0</vt:i4>
      </vt:variant>
      <vt:variant>
        <vt:i4>5</vt:i4>
      </vt:variant>
      <vt:variant>
        <vt:lpwstr>https://osf.io/nq2wy</vt:lpwstr>
      </vt:variant>
      <vt:variant>
        <vt:lpwstr/>
      </vt:variant>
      <vt:variant>
        <vt:i4>196667</vt:i4>
      </vt:variant>
      <vt:variant>
        <vt:i4>3</vt:i4>
      </vt:variant>
      <vt:variant>
        <vt:i4>0</vt:i4>
      </vt:variant>
      <vt:variant>
        <vt:i4>5</vt:i4>
      </vt:variant>
      <vt:variant>
        <vt:lpwstr>mailto:m.malanchini@qmul.ac.uk</vt:lpwstr>
      </vt:variant>
      <vt:variant>
        <vt:lpwstr/>
      </vt:variant>
      <vt:variant>
        <vt:i4>6422617</vt:i4>
      </vt:variant>
      <vt:variant>
        <vt:i4>0</vt:i4>
      </vt:variant>
      <vt:variant>
        <vt:i4>0</vt:i4>
      </vt:variant>
      <vt:variant>
        <vt:i4>5</vt:i4>
      </vt:variant>
      <vt:variant>
        <vt:lpwstr>mailto:Robert.plomin@kcl.ac.uk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Plomin</dc:creator>
  <cp:keywords/>
  <dc:description/>
  <cp:lastModifiedBy>Wangjingyi Liao</cp:lastModifiedBy>
  <cp:revision>24</cp:revision>
  <dcterms:created xsi:type="dcterms:W3CDTF">2024-04-09T15:39:00Z</dcterms:created>
  <dcterms:modified xsi:type="dcterms:W3CDTF">2024-12-17T15:08:00Z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id="aPboOVIS"/&gt;&lt;style id="http://www.zotero.org/styles/apa" locale="en-GB" hasBibliography="1" bibliographyStyleHasBeenSet="1"/&gt;&lt;prefs&gt;&lt;pref name="fieldType" value="Field"/&gt;&lt;/prefs&gt;&lt;/data&gt;</vt:lpwstr>
  </property>
  <property fmtid="{D5CDD505-2E9C-101B-9397-08002B2CF9AE}" pid="3" name="grammarly_documentId">
    <vt:lpwstr>documentId_9969</vt:lpwstr>
  </property>
  <property fmtid="{D5CDD505-2E9C-101B-9397-08002B2CF9AE}" pid="4" name="grammarly_documentContext">
    <vt:lpwstr>{"goals":[],"domain":"general","emotions":[],"dialect":"british"}</vt:lpwstr>
  </property>
</Properties>
</file>